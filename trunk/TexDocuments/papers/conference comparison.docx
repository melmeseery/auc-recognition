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1A1" w:rsidDel="00D6327C" w:rsidRDefault="007261A1" w:rsidP="00D6327C">
      <w:pPr>
        <w:pStyle w:val="Text"/>
        <w:jc w:val="center"/>
        <w:rPr>
          <w:del w:id="0" w:author="Maha Mohammed nabeel " w:date="2008-11-24T14:55:00Z"/>
          <w:sz w:val="18"/>
          <w:szCs w:val="18"/>
        </w:rPr>
        <w:pPrChange w:id="1" w:author="Maha Mohammed nabeel " w:date="2008-11-24T14:55:00Z">
          <w:pPr>
            <w:pStyle w:val="Text"/>
          </w:pPr>
        </w:pPrChange>
      </w:pPr>
      <w:r>
        <w:rPr>
          <w:sz w:val="18"/>
          <w:szCs w:val="18"/>
        </w:rPr>
        <w:footnoteReference w:customMarkFollows="1" w:id="2"/>
        <w:sym w:font="Symbol" w:char="F020"/>
      </w:r>
    </w:p>
    <w:p w:rsidR="004F0702" w:rsidRDefault="00F43E1D" w:rsidP="00D6327C">
      <w:pPr>
        <w:pStyle w:val="ARTICLETITLE"/>
        <w:spacing w:after="120"/>
        <w:rPr>
          <w:rFonts w:ascii="Times New Roman" w:eastAsia="Times New Roman" w:hAnsi="Times New Roman"/>
          <w:spacing w:val="0"/>
          <w:kern w:val="28"/>
          <w:szCs w:val="48"/>
          <w:lang w:eastAsia="en-US"/>
        </w:rPr>
      </w:pPr>
      <w:r>
        <w:rPr>
          <w:rFonts w:ascii="Times New Roman" w:eastAsia="Times New Roman" w:hAnsi="Times New Roman"/>
          <w:spacing w:val="0"/>
          <w:kern w:val="28"/>
          <w:szCs w:val="48"/>
          <w:lang w:eastAsia="en-US"/>
        </w:rPr>
        <w:t>Comparing Arabic and Latin numerical recognition</w:t>
      </w:r>
    </w:p>
    <w:tbl>
      <w:tblPr>
        <w:tblW w:w="0" w:type="auto"/>
        <w:tblLook w:val="01E0"/>
      </w:tblPr>
      <w:tblGrid>
        <w:gridCol w:w="9576"/>
      </w:tblGrid>
      <w:tr w:rsidR="006C78D9" w:rsidRPr="00A6497B" w:rsidTr="00255845">
        <w:tc>
          <w:tcPr>
            <w:tcW w:w="9576" w:type="dxa"/>
          </w:tcPr>
          <w:p w:rsidR="006C78D9" w:rsidRPr="00A6497B" w:rsidRDefault="006C78D9" w:rsidP="00255845">
            <w:pPr>
              <w:jc w:val="center"/>
              <w:rPr>
                <w:sz w:val="24"/>
              </w:rPr>
            </w:pPr>
            <w:r w:rsidRPr="00A6497B">
              <w:rPr>
                <w:sz w:val="24"/>
              </w:rPr>
              <w:t>Sherif Abdelazeem</w:t>
            </w:r>
            <w:r w:rsidRPr="00A6497B">
              <w:rPr>
                <w:sz w:val="24"/>
                <w:vertAlign w:val="superscript"/>
              </w:rPr>
              <w:t>†</w:t>
            </w:r>
          </w:p>
          <w:p w:rsidR="006C78D9" w:rsidRPr="00A6497B" w:rsidRDefault="00707BA8" w:rsidP="00255845">
            <w:pPr>
              <w:jc w:val="center"/>
              <w:rPr>
                <w:sz w:val="24"/>
              </w:rPr>
            </w:pPr>
            <w:r>
              <w:fldChar w:fldCharType="begin"/>
            </w:r>
            <w:r>
              <w:instrText>HYPERLINK "mailto:shazeem@aucegypt.edu"</w:instrText>
            </w:r>
            <w:r>
              <w:fldChar w:fldCharType="separate"/>
            </w:r>
            <w:r w:rsidR="008D5670" w:rsidRPr="00957308">
              <w:rPr>
                <w:rStyle w:val="Hyperlink"/>
                <w:i/>
                <w:iCs/>
                <w:sz w:val="24"/>
              </w:rPr>
              <w:t>shazeem@aucegypt.edu</w:t>
            </w:r>
            <w:r>
              <w:fldChar w:fldCharType="end"/>
            </w:r>
          </w:p>
        </w:tc>
      </w:tr>
      <w:tr w:rsidR="006C78D9" w:rsidRPr="00A6497B" w:rsidTr="00255845">
        <w:tc>
          <w:tcPr>
            <w:tcW w:w="9576" w:type="dxa"/>
          </w:tcPr>
          <w:p w:rsidR="006C78D9" w:rsidRPr="00A6497B" w:rsidRDefault="006C78D9" w:rsidP="00255845">
            <w:pPr>
              <w:jc w:val="center"/>
              <w:rPr>
                <w:i/>
                <w:iCs/>
                <w:sz w:val="24"/>
              </w:rPr>
            </w:pPr>
            <w:r w:rsidRPr="00A6497B">
              <w:rPr>
                <w:i/>
                <w:iCs/>
                <w:sz w:val="24"/>
              </w:rPr>
              <w:t>Electronics Engineering Dept.,  The American University in Cairo</w:t>
            </w:r>
          </w:p>
          <w:p w:rsidR="006C78D9" w:rsidRPr="00A6497B" w:rsidRDefault="006C78D9" w:rsidP="00255845">
            <w:pPr>
              <w:jc w:val="center"/>
              <w:rPr>
                <w:sz w:val="24"/>
              </w:rPr>
            </w:pPr>
          </w:p>
        </w:tc>
      </w:tr>
    </w:tbl>
    <w:p w:rsidR="00D6327C" w:rsidRDefault="00D6327C" w:rsidP="006C78D9">
      <w:pPr>
        <w:pStyle w:val="Abstract"/>
        <w:ind w:firstLine="0"/>
        <w:rPr>
          <w:ins w:id="2" w:author="Maha Mohammed nabeel " w:date="2008-11-24T14:54:00Z"/>
          <w:i/>
          <w:iCs/>
        </w:rPr>
        <w:sectPr w:rsidR="00D6327C" w:rsidSect="00D6327C">
          <w:headerReference w:type="default" r:id="rId7"/>
          <w:type w:val="continuous"/>
          <w:pgSz w:w="12240" w:h="15840" w:code="1"/>
          <w:pgMar w:top="1440" w:right="1440" w:bottom="1440" w:left="1440" w:header="432" w:footer="432" w:gutter="0"/>
          <w:cols w:num="1" w:space="720"/>
          <w:sectPrChange w:id="3" w:author="Maha Mohammed nabeel " w:date="2008-11-24T14:54:00Z">
            <w:sectPr w:rsidR="00D6327C" w:rsidSect="00D6327C">
              <w:cols w:num="2"/>
            </w:sectPr>
          </w:sectPrChange>
        </w:sectPr>
      </w:pPr>
    </w:p>
    <w:p w:rsidR="004F0702" w:rsidRDefault="004F0702" w:rsidP="006C78D9">
      <w:pPr>
        <w:pStyle w:val="Abstract"/>
        <w:ind w:firstLine="0"/>
        <w:rPr>
          <w:i/>
          <w:iCs/>
        </w:rPr>
      </w:pPr>
    </w:p>
    <w:p w:rsidR="00D6327C" w:rsidRDefault="007261A1" w:rsidP="00D6327C">
      <w:pPr>
        <w:pStyle w:val="Abstract"/>
        <w:jc w:val="center"/>
        <w:rPr>
          <w:ins w:id="4" w:author="Maha Mohammed nabeel " w:date="2008-11-24T14:55:00Z"/>
          <w:b w:val="0"/>
          <w:bCs w:val="0"/>
          <w:sz w:val="28"/>
          <w:szCs w:val="28"/>
        </w:rPr>
      </w:pPr>
      <w:r w:rsidRPr="00D6327C">
        <w:rPr>
          <w:b w:val="0"/>
          <w:bCs w:val="0"/>
          <w:sz w:val="28"/>
          <w:szCs w:val="28"/>
          <w:rPrChange w:id="5" w:author="Maha Mohammed nabeel " w:date="2008-11-24T14:54:00Z">
            <w:rPr>
              <w:b w:val="0"/>
              <w:bCs w:val="0"/>
              <w:i/>
              <w:iCs/>
              <w:sz w:val="24"/>
              <w:szCs w:val="24"/>
            </w:rPr>
          </w:rPrChange>
        </w:rPr>
        <w:t>Abstract</w:t>
      </w:r>
    </w:p>
    <w:p w:rsidR="00D6327C" w:rsidRPr="00D6327C" w:rsidRDefault="00D6327C" w:rsidP="00D6327C">
      <w:pPr>
        <w:rPr>
          <w:rPrChange w:id="6" w:author="Maha Mohammed nabeel " w:date="2008-11-24T14:55:00Z">
            <w:rPr>
              <w:b w:val="0"/>
              <w:bCs w:val="0"/>
              <w:sz w:val="24"/>
              <w:szCs w:val="24"/>
            </w:rPr>
          </w:rPrChange>
        </w:rPr>
        <w:pPrChange w:id="7" w:author="Maha Mohammed nabeel " w:date="2008-11-24T14:55:00Z">
          <w:pPr>
            <w:pStyle w:val="Abstract"/>
            <w:jc w:val="center"/>
          </w:pPr>
        </w:pPrChange>
      </w:pPr>
    </w:p>
    <w:p w:rsidR="0005258F" w:rsidRPr="00D6327C" w:rsidRDefault="00D65021" w:rsidP="008D0CDC">
      <w:pPr>
        <w:pStyle w:val="Abstract"/>
        <w:ind w:firstLine="0"/>
        <w:rPr>
          <w:b w:val="0"/>
          <w:bCs w:val="0"/>
          <w:i/>
          <w:iCs/>
          <w:sz w:val="24"/>
          <w:szCs w:val="24"/>
          <w:rPrChange w:id="8" w:author="Maha Mohammed nabeel " w:date="2008-11-24T14:54:00Z">
            <w:rPr>
              <w:b w:val="0"/>
              <w:bCs w:val="0"/>
              <w:sz w:val="24"/>
              <w:szCs w:val="24"/>
            </w:rPr>
          </w:rPrChange>
        </w:rPr>
      </w:pPr>
      <w:r w:rsidRPr="00D6327C">
        <w:rPr>
          <w:b w:val="0"/>
          <w:bCs w:val="0"/>
          <w:i/>
          <w:iCs/>
          <w:sz w:val="24"/>
          <w:szCs w:val="24"/>
          <w:rPrChange w:id="9" w:author="Maha Mohammed nabeel " w:date="2008-11-24T14:54:00Z">
            <w:rPr>
              <w:b w:val="0"/>
              <w:bCs w:val="0"/>
              <w:sz w:val="24"/>
              <w:szCs w:val="24"/>
            </w:rPr>
          </w:rPrChange>
        </w:rPr>
        <w:t xml:space="preserve">The </w:t>
      </w:r>
      <w:r w:rsidR="0005258F" w:rsidRPr="00D6327C">
        <w:rPr>
          <w:b w:val="0"/>
          <w:bCs w:val="0"/>
          <w:i/>
          <w:iCs/>
          <w:sz w:val="24"/>
          <w:szCs w:val="24"/>
          <w:rPrChange w:id="10" w:author="Maha Mohammed nabeel " w:date="2008-11-24T14:54:00Z">
            <w:rPr>
              <w:b w:val="0"/>
              <w:bCs w:val="0"/>
              <w:sz w:val="24"/>
              <w:szCs w:val="24"/>
            </w:rPr>
          </w:rPrChange>
        </w:rPr>
        <w:t xml:space="preserve">objective </w:t>
      </w:r>
      <w:r w:rsidRPr="00D6327C">
        <w:rPr>
          <w:b w:val="0"/>
          <w:bCs w:val="0"/>
          <w:i/>
          <w:iCs/>
          <w:sz w:val="24"/>
          <w:szCs w:val="24"/>
          <w:rPrChange w:id="11" w:author="Maha Mohammed nabeel " w:date="2008-11-24T14:54:00Z">
            <w:rPr>
              <w:b w:val="0"/>
              <w:bCs w:val="0"/>
              <w:sz w:val="24"/>
              <w:szCs w:val="24"/>
            </w:rPr>
          </w:rPrChange>
        </w:rPr>
        <w:t xml:space="preserve">of this study </w:t>
      </w:r>
      <w:r w:rsidR="0005258F" w:rsidRPr="00D6327C">
        <w:rPr>
          <w:b w:val="0"/>
          <w:bCs w:val="0"/>
          <w:i/>
          <w:iCs/>
          <w:sz w:val="24"/>
          <w:szCs w:val="24"/>
          <w:rPrChange w:id="12" w:author="Maha Mohammed nabeel " w:date="2008-11-24T14:54:00Z">
            <w:rPr>
              <w:b w:val="0"/>
              <w:bCs w:val="0"/>
              <w:sz w:val="24"/>
              <w:szCs w:val="24"/>
            </w:rPr>
          </w:rPrChange>
        </w:rPr>
        <w:t>is to compare the performances of different classification techniques on both Arabic and Latin (Engl</w:t>
      </w:r>
      <w:r w:rsidR="008D0CDC" w:rsidRPr="00D6327C">
        <w:rPr>
          <w:b w:val="0"/>
          <w:bCs w:val="0"/>
          <w:i/>
          <w:iCs/>
          <w:sz w:val="24"/>
          <w:szCs w:val="24"/>
          <w:rPrChange w:id="13" w:author="Maha Mohammed nabeel " w:date="2008-11-24T14:54:00Z">
            <w:rPr>
              <w:b w:val="0"/>
              <w:bCs w:val="0"/>
              <w:sz w:val="24"/>
              <w:szCs w:val="24"/>
            </w:rPr>
          </w:rPrChange>
        </w:rPr>
        <w:t>ish) digit recognition problems.</w:t>
      </w:r>
      <w:r w:rsidR="0005258F" w:rsidRPr="00D6327C">
        <w:rPr>
          <w:b w:val="0"/>
          <w:bCs w:val="0"/>
          <w:i/>
          <w:iCs/>
          <w:sz w:val="24"/>
          <w:szCs w:val="24"/>
          <w:rPrChange w:id="14" w:author="Maha Mohammed nabeel " w:date="2008-11-24T14:54:00Z">
            <w:rPr>
              <w:b w:val="0"/>
              <w:bCs w:val="0"/>
              <w:sz w:val="24"/>
              <w:szCs w:val="24"/>
            </w:rPr>
          </w:rPrChange>
        </w:rPr>
        <w:t xml:space="preserve"> </w:t>
      </w:r>
      <w:r w:rsidR="008D0CDC" w:rsidRPr="00D6327C">
        <w:rPr>
          <w:b w:val="0"/>
          <w:bCs w:val="0"/>
          <w:i/>
          <w:iCs/>
          <w:sz w:val="24"/>
          <w:szCs w:val="24"/>
          <w:rPrChange w:id="15" w:author="Maha Mohammed nabeel " w:date="2008-11-24T14:54:00Z">
            <w:rPr>
              <w:b w:val="0"/>
              <w:bCs w:val="0"/>
              <w:sz w:val="24"/>
              <w:szCs w:val="24"/>
            </w:rPr>
          </w:rPrChange>
        </w:rPr>
        <w:t>This comparison</w:t>
      </w:r>
      <w:r w:rsidR="0005258F" w:rsidRPr="00D6327C">
        <w:rPr>
          <w:b w:val="0"/>
          <w:bCs w:val="0"/>
          <w:i/>
          <w:iCs/>
          <w:sz w:val="24"/>
          <w:szCs w:val="24"/>
          <w:rPrChange w:id="16" w:author="Maha Mohammed nabeel " w:date="2008-11-24T14:54:00Z">
            <w:rPr>
              <w:b w:val="0"/>
              <w:bCs w:val="0"/>
              <w:sz w:val="24"/>
              <w:szCs w:val="24"/>
            </w:rPr>
          </w:rPrChange>
        </w:rPr>
        <w:t xml:space="preserve"> give</w:t>
      </w:r>
      <w:r w:rsidR="008D0CDC" w:rsidRPr="00D6327C">
        <w:rPr>
          <w:b w:val="0"/>
          <w:bCs w:val="0"/>
          <w:i/>
          <w:iCs/>
          <w:sz w:val="24"/>
          <w:szCs w:val="24"/>
          <w:rPrChange w:id="17" w:author="Maha Mohammed nabeel " w:date="2008-11-24T14:54:00Z">
            <w:rPr>
              <w:b w:val="0"/>
              <w:bCs w:val="0"/>
              <w:sz w:val="24"/>
              <w:szCs w:val="24"/>
            </w:rPr>
          </w:rPrChange>
        </w:rPr>
        <w:t>s</w:t>
      </w:r>
      <w:r w:rsidR="0005258F" w:rsidRPr="00D6327C">
        <w:rPr>
          <w:b w:val="0"/>
          <w:bCs w:val="0"/>
          <w:i/>
          <w:iCs/>
          <w:sz w:val="24"/>
          <w:szCs w:val="24"/>
          <w:rPrChange w:id="18" w:author="Maha Mohammed nabeel " w:date="2008-11-24T14:54:00Z">
            <w:rPr>
              <w:b w:val="0"/>
              <w:bCs w:val="0"/>
              <w:sz w:val="24"/>
              <w:szCs w:val="24"/>
            </w:rPr>
          </w:rPrChange>
        </w:rPr>
        <w:t xml:space="preserve"> insights into the difference between the natures of the two problems.</w:t>
      </w:r>
      <w:r w:rsidR="008D0CDC" w:rsidRPr="00D6327C">
        <w:rPr>
          <w:b w:val="0"/>
          <w:bCs w:val="0"/>
          <w:i/>
          <w:iCs/>
          <w:sz w:val="24"/>
          <w:szCs w:val="24"/>
          <w:rPrChange w:id="19" w:author="Maha Mohammed nabeel " w:date="2008-11-24T14:54:00Z">
            <w:rPr>
              <w:b w:val="0"/>
              <w:bCs w:val="0"/>
              <w:sz w:val="24"/>
              <w:szCs w:val="24"/>
            </w:rPr>
          </w:rPrChange>
        </w:rPr>
        <w:t xml:space="preserve"> </w:t>
      </w:r>
    </w:p>
    <w:p w:rsidR="007261A1" w:rsidRPr="004F0702" w:rsidRDefault="007261A1" w:rsidP="0005258F">
      <w:pPr>
        <w:pStyle w:val="Abstract"/>
        <w:rPr>
          <w:b w:val="0"/>
          <w:bCs w:val="0"/>
          <w:sz w:val="24"/>
          <w:szCs w:val="24"/>
        </w:rPr>
      </w:pPr>
    </w:p>
    <w:p w:rsidR="007261A1" w:rsidRPr="004F0702" w:rsidRDefault="007261A1" w:rsidP="004F0702">
      <w:pPr>
        <w:pStyle w:val="Heading1"/>
        <w:spacing w:line="480" w:lineRule="auto"/>
        <w:jc w:val="left"/>
        <w:rPr>
          <w:b/>
          <w:bCs/>
          <w:smallCaps w:val="0"/>
          <w:kern w:val="0"/>
          <w:sz w:val="24"/>
          <w:szCs w:val="24"/>
        </w:rPr>
      </w:pPr>
      <w:r w:rsidRPr="004F0702">
        <w:rPr>
          <w:b/>
          <w:bCs/>
          <w:smallCaps w:val="0"/>
          <w:kern w:val="0"/>
          <w:sz w:val="24"/>
          <w:szCs w:val="24"/>
        </w:rPr>
        <w:t>INTRODUCTION</w:t>
      </w:r>
    </w:p>
    <w:p w:rsidR="008A0C14" w:rsidRPr="008A0C14" w:rsidRDefault="004F0702" w:rsidP="008D0CDC">
      <w:pPr>
        <w:pStyle w:val="Text"/>
        <w:spacing w:line="240" w:lineRule="auto"/>
        <w:ind w:firstLine="0"/>
        <w:rPr>
          <w:sz w:val="24"/>
          <w:szCs w:val="24"/>
        </w:rPr>
      </w:pPr>
      <w:r w:rsidRPr="004F0702">
        <w:rPr>
          <w:sz w:val="24"/>
          <w:szCs w:val="24"/>
        </w:rPr>
        <w:t>Handwritten</w:t>
      </w:r>
      <w:r w:rsidR="008A0C14" w:rsidRPr="00D419D9">
        <w:rPr>
          <w:rFonts w:ascii="Palatino" w:hAnsi="Palatino"/>
          <w:color w:val="000000"/>
          <w:kern w:val="16"/>
          <w:sz w:val="19"/>
        </w:rPr>
        <w:t xml:space="preserve"> </w:t>
      </w:r>
      <w:r w:rsidR="008A0C14" w:rsidRPr="008A0C14">
        <w:rPr>
          <w:sz w:val="24"/>
          <w:szCs w:val="24"/>
        </w:rPr>
        <w:t>digit recognition problem can be seen as a sub-task of the more general Optical Character Recognition (OCR) problem. However, there are some applications (e.g., postal code and bank checks reading) that are restricted to recognizing digits but require very high accuracy and speed. In addition, handwritten digit recognition problem is usually used as a benchmark for comparing different classification techniques [1].</w:t>
      </w:r>
    </w:p>
    <w:p w:rsidR="008A0C14" w:rsidRPr="005B550F" w:rsidRDefault="008A0C14" w:rsidP="008D0CDC">
      <w:pPr>
        <w:pStyle w:val="Text"/>
        <w:spacing w:line="240" w:lineRule="auto"/>
        <w:rPr>
          <w:sz w:val="24"/>
          <w:szCs w:val="24"/>
        </w:rPr>
      </w:pPr>
      <w:r w:rsidRPr="005B550F">
        <w:rPr>
          <w:sz w:val="24"/>
          <w:szCs w:val="24"/>
        </w:rPr>
        <w:t>While recognition of handwritten Latin digits has been extensively investigated using various techniques [1</w:t>
      </w:r>
      <w:r w:rsidR="00C8170F">
        <w:rPr>
          <w:sz w:val="24"/>
          <w:szCs w:val="24"/>
        </w:rPr>
        <w:t>-</w:t>
      </w:r>
      <w:r w:rsidR="003A03A5">
        <w:rPr>
          <w:sz w:val="24"/>
          <w:szCs w:val="24"/>
        </w:rPr>
        <w:t>8</w:t>
      </w:r>
      <w:r w:rsidRPr="005B550F">
        <w:rPr>
          <w:sz w:val="24"/>
          <w:szCs w:val="24"/>
        </w:rPr>
        <w:t xml:space="preserve">], too little work has been done on Arabic </w:t>
      </w:r>
      <w:r w:rsidR="00D91B38">
        <w:rPr>
          <w:sz w:val="24"/>
          <w:szCs w:val="24"/>
        </w:rPr>
        <w:t>digits</w:t>
      </w:r>
      <w:r w:rsidRPr="005B550F">
        <w:rPr>
          <w:sz w:val="24"/>
          <w:szCs w:val="24"/>
        </w:rPr>
        <w:t>. This is most probably because there is no large free online database for Arabic digits like that of Latin (e.g</w:t>
      </w:r>
      <w:r w:rsidR="005D0C58">
        <w:rPr>
          <w:sz w:val="24"/>
          <w:szCs w:val="24"/>
        </w:rPr>
        <w:t xml:space="preserve">. MNIST). </w:t>
      </w:r>
    </w:p>
    <w:p w:rsidR="00A5431B" w:rsidRDefault="00A5431B" w:rsidP="008D0CDC">
      <w:pPr>
        <w:pStyle w:val="Text"/>
        <w:spacing w:line="240" w:lineRule="auto"/>
        <w:rPr>
          <w:sz w:val="24"/>
          <w:szCs w:val="24"/>
        </w:rPr>
      </w:pPr>
      <w:r w:rsidRPr="00A5431B">
        <w:rPr>
          <w:sz w:val="24"/>
          <w:szCs w:val="24"/>
        </w:rPr>
        <w:t xml:space="preserve">In a previous paper [9], we have taken a step to encourage doing more research on Arabic digits by building a large dataset: the Arabic Digits dataBase (ADBase) which is </w:t>
      </w:r>
      <w:r w:rsidRPr="00A5431B">
        <w:rPr>
          <w:sz w:val="24"/>
          <w:szCs w:val="24"/>
        </w:rPr>
        <w:lastRenderedPageBreak/>
        <w:t xml:space="preserve">composed of 60,000 digits for training and 10,000 for testing written </w:t>
      </w:r>
      <w:r w:rsidR="005C0CE3">
        <w:rPr>
          <w:sz w:val="24"/>
          <w:szCs w:val="24"/>
        </w:rPr>
        <w:t xml:space="preserve">by 700 different writers. </w:t>
      </w:r>
    </w:p>
    <w:p w:rsidR="00A5431B" w:rsidRDefault="00371A0E" w:rsidP="00371A0E">
      <w:pPr>
        <w:pStyle w:val="Text"/>
        <w:spacing w:line="240" w:lineRule="auto"/>
        <w:ind w:firstLine="0"/>
        <w:rPr>
          <w:sz w:val="24"/>
          <w:szCs w:val="24"/>
        </w:rPr>
      </w:pPr>
      <w:r>
        <w:rPr>
          <w:sz w:val="24"/>
          <w:szCs w:val="24"/>
        </w:rPr>
        <w:t xml:space="preserve">This paper will compare </w:t>
      </w:r>
      <w:r w:rsidR="00A5431B" w:rsidRPr="00A5431B">
        <w:rPr>
          <w:sz w:val="24"/>
          <w:szCs w:val="24"/>
        </w:rPr>
        <w:t>between performances of different classification techniques upon both Arabic and Latin digit recognition problems (on MADBase and MNIST, respectively). It is well known that there is no universally powerful or universally weak classifier [10]. The performance of a certain classification technique depends on how it matches the problem at hand. Realizing this, comprehensive comparative studies [11] compare the performances of classifiers upon many different problems. However, since researchers doing such comparative studies do not have a direct experience with the problems they use, they do not give reasons why a certain classification technique performs poorly on a certain problem while having a good performance on another. However, in our case, we have an experience with the two problems used in the comparative study: the Arabic and Latin digit recognition. This gives us the chance to interpret the comparative study results and gain more insight into the natures of the two problems.</w:t>
      </w:r>
    </w:p>
    <w:p w:rsidR="00A5431B" w:rsidRDefault="00A5431B" w:rsidP="00371A0E">
      <w:pPr>
        <w:pStyle w:val="Text"/>
        <w:spacing w:line="240" w:lineRule="auto"/>
        <w:rPr>
          <w:sz w:val="24"/>
          <w:szCs w:val="24"/>
        </w:rPr>
      </w:pPr>
      <w:r w:rsidRPr="00A5431B">
        <w:rPr>
          <w:sz w:val="24"/>
          <w:szCs w:val="24"/>
        </w:rPr>
        <w:t>The remaining of the paper is organized as follows. Section 2 is a survey of previous research on Arabic handwritten digit recognition pro</w:t>
      </w:r>
      <w:r w:rsidR="00371A0E">
        <w:rPr>
          <w:sz w:val="24"/>
          <w:szCs w:val="24"/>
        </w:rPr>
        <w:t xml:space="preserve">blem. The classifiers and databases used in the comparison are described in section 3. </w:t>
      </w:r>
      <w:r w:rsidR="005C0CE3">
        <w:rPr>
          <w:sz w:val="24"/>
          <w:szCs w:val="24"/>
        </w:rPr>
        <w:t>Section 4</w:t>
      </w:r>
      <w:r w:rsidRPr="00A5431B">
        <w:rPr>
          <w:sz w:val="24"/>
          <w:szCs w:val="24"/>
        </w:rPr>
        <w:t xml:space="preserve"> reports</w:t>
      </w:r>
      <w:r w:rsidR="00371A0E">
        <w:rPr>
          <w:sz w:val="24"/>
          <w:szCs w:val="24"/>
        </w:rPr>
        <w:t xml:space="preserve"> and </w:t>
      </w:r>
      <w:r w:rsidR="00371A0E">
        <w:rPr>
          <w:sz w:val="24"/>
          <w:szCs w:val="24"/>
        </w:rPr>
        <w:lastRenderedPageBreak/>
        <w:t>analysis</w:t>
      </w:r>
      <w:r w:rsidRPr="00A5431B">
        <w:rPr>
          <w:sz w:val="24"/>
          <w:szCs w:val="24"/>
        </w:rPr>
        <w:t xml:space="preserve"> the performances of the classification techniques on </w:t>
      </w:r>
      <w:r w:rsidR="00371A0E">
        <w:rPr>
          <w:sz w:val="24"/>
          <w:szCs w:val="24"/>
        </w:rPr>
        <w:t xml:space="preserve">both the </w:t>
      </w:r>
      <w:r w:rsidRPr="00A5431B">
        <w:rPr>
          <w:sz w:val="24"/>
          <w:szCs w:val="24"/>
        </w:rPr>
        <w:t xml:space="preserve">Latin digits (on MNIST) and </w:t>
      </w:r>
      <w:r w:rsidR="00371A0E">
        <w:rPr>
          <w:sz w:val="24"/>
          <w:szCs w:val="24"/>
        </w:rPr>
        <w:t xml:space="preserve">Arabic digits (on MADbase).  </w:t>
      </w:r>
      <w:r w:rsidR="005C0CE3">
        <w:rPr>
          <w:sz w:val="24"/>
          <w:szCs w:val="24"/>
        </w:rPr>
        <w:t>In section 5</w:t>
      </w:r>
      <w:r w:rsidRPr="00A5431B">
        <w:rPr>
          <w:sz w:val="24"/>
          <w:szCs w:val="24"/>
        </w:rPr>
        <w:t xml:space="preserve"> we conclude.</w:t>
      </w:r>
    </w:p>
    <w:p w:rsidR="00995617" w:rsidDel="00D6327C" w:rsidRDefault="0048526F" w:rsidP="00D6327C">
      <w:pPr>
        <w:pStyle w:val="Heading1"/>
        <w:numPr>
          <w:ilvl w:val="0"/>
          <w:numId w:val="8"/>
        </w:numPr>
        <w:jc w:val="left"/>
        <w:rPr>
          <w:del w:id="20" w:author="Maha Mohammed nabeel " w:date="2008-11-24T15:03:00Z"/>
          <w:b/>
          <w:bCs/>
          <w:sz w:val="24"/>
          <w:szCs w:val="24"/>
        </w:rPr>
        <w:pPrChange w:id="21" w:author="Maha Mohammed nabeel " w:date="2008-11-24T15:03:00Z">
          <w:pPr>
            <w:pStyle w:val="Heading1"/>
            <w:numPr>
              <w:numId w:val="8"/>
            </w:numPr>
            <w:tabs>
              <w:tab w:val="num" w:pos="720"/>
            </w:tabs>
            <w:ind w:left="720" w:hanging="360"/>
            <w:jc w:val="left"/>
          </w:pPr>
        </w:pPrChange>
      </w:pPr>
      <w:del w:id="22" w:author="Maha Mohammed nabeel " w:date="2008-11-24T15:03:00Z">
        <w:r w:rsidRPr="008C0379" w:rsidDel="00D6327C">
          <w:rPr>
            <w:b/>
            <w:bCs/>
            <w:sz w:val="24"/>
            <w:szCs w:val="24"/>
          </w:rPr>
          <w:delText>A Review</w:delText>
        </w:r>
        <w:r w:rsidR="00995617" w:rsidRPr="008C0379" w:rsidDel="00D6327C">
          <w:rPr>
            <w:b/>
            <w:bCs/>
            <w:sz w:val="24"/>
            <w:szCs w:val="24"/>
          </w:rPr>
          <w:delText xml:space="preserve"> of </w:delText>
        </w:r>
      </w:del>
      <w:r w:rsidR="00995617" w:rsidRPr="008C0379">
        <w:rPr>
          <w:b/>
          <w:bCs/>
          <w:sz w:val="24"/>
          <w:szCs w:val="24"/>
        </w:rPr>
        <w:t xml:space="preserve">Previous Work </w:t>
      </w:r>
      <w:del w:id="23" w:author="Maha Mohammed nabeel " w:date="2008-11-24T15:03:00Z">
        <w:r w:rsidR="00995617" w:rsidRPr="008C0379" w:rsidDel="00D6327C">
          <w:rPr>
            <w:b/>
            <w:bCs/>
            <w:sz w:val="24"/>
            <w:szCs w:val="24"/>
          </w:rPr>
          <w:delText xml:space="preserve">on </w:delText>
        </w:r>
        <w:r w:rsidR="004D4A81" w:rsidDel="00D6327C">
          <w:rPr>
            <w:b/>
            <w:bCs/>
            <w:sz w:val="24"/>
            <w:szCs w:val="24"/>
          </w:rPr>
          <w:delText xml:space="preserve">Persian </w:delText>
        </w:r>
        <w:r w:rsidR="00CA2949" w:rsidDel="00D6327C">
          <w:rPr>
            <w:b/>
            <w:bCs/>
            <w:sz w:val="24"/>
            <w:szCs w:val="24"/>
          </w:rPr>
          <w:delText xml:space="preserve">and </w:delText>
        </w:r>
        <w:r w:rsidR="00995617" w:rsidRPr="008C0379" w:rsidDel="00D6327C">
          <w:rPr>
            <w:b/>
            <w:bCs/>
            <w:sz w:val="24"/>
            <w:szCs w:val="24"/>
          </w:rPr>
          <w:delText xml:space="preserve">Arabic Handwritten Digit Recognition </w:delText>
        </w:r>
      </w:del>
    </w:p>
    <w:p w:rsidR="00A5431B" w:rsidRPr="00A5431B" w:rsidRDefault="00A5431B" w:rsidP="00D6327C">
      <w:pPr>
        <w:pStyle w:val="Heading1"/>
        <w:numPr>
          <w:ilvl w:val="0"/>
          <w:numId w:val="8"/>
        </w:numPr>
        <w:jc w:val="left"/>
        <w:pPrChange w:id="24" w:author="Maha Mohammed nabeel " w:date="2008-11-24T15:03:00Z">
          <w:pPr/>
        </w:pPrChange>
      </w:pPr>
    </w:p>
    <w:p w:rsidR="00D6191E" w:rsidRDefault="00D6191E" w:rsidP="008D0CDC">
      <w:pPr>
        <w:pStyle w:val="TABLETITLE0"/>
        <w:framePr w:w="5040" w:h="2735" w:hRule="exact" w:wrap="notBeside" w:vAnchor="page" w:hAnchor="page" w:x="968" w:y="1417"/>
        <w:spacing w:before="0" w:line="240" w:lineRule="auto"/>
        <w:rPr>
          <w:color w:val="000000"/>
        </w:rPr>
      </w:pPr>
      <w:r w:rsidRPr="00196432">
        <w:rPr>
          <w:rFonts w:eastAsia="Times New Roman"/>
          <w:color w:val="000000"/>
          <w:kern w:val="16"/>
          <w:sz w:val="19"/>
          <w:szCs w:val="20"/>
          <w:lang w:eastAsia="en-US"/>
        </w:rPr>
        <w:t>TABLE 1</w:t>
      </w:r>
      <w:r w:rsidRPr="00196432">
        <w:rPr>
          <w:rFonts w:eastAsia="Times New Roman"/>
          <w:color w:val="000000"/>
          <w:kern w:val="16"/>
          <w:sz w:val="19"/>
          <w:szCs w:val="20"/>
          <w:lang w:eastAsia="en-US"/>
        </w:rPr>
        <w:br/>
        <w:t>Arabic Printed and Handwritten Digits</w:t>
      </w:r>
    </w:p>
    <w:tbl>
      <w:tblPr>
        <w:tblW w:w="4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01"/>
        <w:gridCol w:w="371"/>
        <w:gridCol w:w="371"/>
        <w:gridCol w:w="371"/>
        <w:gridCol w:w="371"/>
        <w:gridCol w:w="371"/>
        <w:gridCol w:w="371"/>
        <w:gridCol w:w="371"/>
        <w:gridCol w:w="371"/>
        <w:gridCol w:w="371"/>
        <w:gridCol w:w="372"/>
      </w:tblGrid>
      <w:tr w:rsidR="00D6191E">
        <w:trPr>
          <w:trHeight w:val="492"/>
          <w:jc w:val="center"/>
        </w:trPr>
        <w:tc>
          <w:tcPr>
            <w:tcW w:w="1101" w:type="dxa"/>
            <w:vAlign w:val="center"/>
          </w:tcPr>
          <w:p w:rsidR="00D6191E" w:rsidRPr="00D97312" w:rsidRDefault="00D6191E" w:rsidP="008D0CDC">
            <w:pPr>
              <w:framePr w:w="5040" w:h="2735" w:hRule="exact" w:wrap="notBeside" w:vAnchor="page" w:hAnchor="page" w:x="968" w:y="1417"/>
              <w:jc w:val="center"/>
              <w:rPr>
                <w:sz w:val="16"/>
                <w:szCs w:val="16"/>
              </w:rPr>
            </w:pPr>
            <w:r w:rsidRPr="00D97312">
              <w:rPr>
                <w:sz w:val="16"/>
                <w:szCs w:val="16"/>
              </w:rPr>
              <w:t>Latin Equivalent</w:t>
            </w:r>
          </w:p>
        </w:tc>
        <w:tc>
          <w:tcPr>
            <w:tcW w:w="371" w:type="dxa"/>
            <w:vAlign w:val="center"/>
          </w:tcPr>
          <w:p w:rsidR="00D6191E" w:rsidRPr="00D97312" w:rsidRDefault="00D6191E" w:rsidP="008D0CDC">
            <w:pPr>
              <w:framePr w:w="5040" w:h="2735" w:hRule="exact" w:wrap="notBeside" w:vAnchor="page" w:hAnchor="page" w:x="968" w:y="1417"/>
              <w:jc w:val="center"/>
              <w:rPr>
                <w:sz w:val="16"/>
              </w:rPr>
            </w:pPr>
            <w:r w:rsidRPr="00D97312">
              <w:rPr>
                <w:sz w:val="16"/>
              </w:rPr>
              <w:t>0</w:t>
            </w:r>
          </w:p>
        </w:tc>
        <w:tc>
          <w:tcPr>
            <w:tcW w:w="371" w:type="dxa"/>
            <w:vAlign w:val="center"/>
          </w:tcPr>
          <w:p w:rsidR="00D6191E" w:rsidRPr="00D97312" w:rsidRDefault="00D6191E" w:rsidP="008D0CDC">
            <w:pPr>
              <w:framePr w:w="5040" w:h="2735" w:hRule="exact" w:wrap="notBeside" w:vAnchor="page" w:hAnchor="page" w:x="968" w:y="1417"/>
              <w:jc w:val="center"/>
              <w:rPr>
                <w:sz w:val="16"/>
              </w:rPr>
            </w:pPr>
            <w:r w:rsidRPr="00D97312">
              <w:rPr>
                <w:sz w:val="16"/>
              </w:rPr>
              <w:t>1</w:t>
            </w:r>
          </w:p>
        </w:tc>
        <w:tc>
          <w:tcPr>
            <w:tcW w:w="371" w:type="dxa"/>
            <w:vAlign w:val="center"/>
          </w:tcPr>
          <w:p w:rsidR="00D6191E" w:rsidRPr="00D97312" w:rsidRDefault="00D6191E" w:rsidP="008D0CDC">
            <w:pPr>
              <w:framePr w:w="5040" w:h="2735" w:hRule="exact" w:wrap="notBeside" w:vAnchor="page" w:hAnchor="page" w:x="968" w:y="1417"/>
              <w:jc w:val="center"/>
              <w:rPr>
                <w:sz w:val="16"/>
              </w:rPr>
            </w:pPr>
            <w:r w:rsidRPr="00D97312">
              <w:rPr>
                <w:sz w:val="16"/>
              </w:rPr>
              <w:t>2</w:t>
            </w:r>
          </w:p>
        </w:tc>
        <w:tc>
          <w:tcPr>
            <w:tcW w:w="371" w:type="dxa"/>
            <w:vAlign w:val="center"/>
          </w:tcPr>
          <w:p w:rsidR="00D6191E" w:rsidRPr="00D97312" w:rsidRDefault="00D6191E" w:rsidP="008D0CDC">
            <w:pPr>
              <w:framePr w:w="5040" w:h="2735" w:hRule="exact" w:wrap="notBeside" w:vAnchor="page" w:hAnchor="page" w:x="968" w:y="1417"/>
              <w:jc w:val="center"/>
              <w:rPr>
                <w:sz w:val="16"/>
              </w:rPr>
            </w:pPr>
            <w:r w:rsidRPr="00D97312">
              <w:rPr>
                <w:sz w:val="16"/>
              </w:rPr>
              <w:t>3</w:t>
            </w:r>
          </w:p>
        </w:tc>
        <w:tc>
          <w:tcPr>
            <w:tcW w:w="371" w:type="dxa"/>
            <w:vAlign w:val="center"/>
          </w:tcPr>
          <w:p w:rsidR="00D6191E" w:rsidRPr="00D97312" w:rsidRDefault="00D6191E" w:rsidP="008D0CDC">
            <w:pPr>
              <w:framePr w:w="5040" w:h="2735" w:hRule="exact" w:wrap="notBeside" w:vAnchor="page" w:hAnchor="page" w:x="968" w:y="1417"/>
              <w:jc w:val="center"/>
              <w:rPr>
                <w:sz w:val="16"/>
              </w:rPr>
            </w:pPr>
            <w:r w:rsidRPr="00D97312">
              <w:rPr>
                <w:sz w:val="16"/>
              </w:rPr>
              <w:t>4</w:t>
            </w:r>
          </w:p>
        </w:tc>
        <w:tc>
          <w:tcPr>
            <w:tcW w:w="371" w:type="dxa"/>
            <w:vAlign w:val="center"/>
          </w:tcPr>
          <w:p w:rsidR="00D6191E" w:rsidRPr="00D97312" w:rsidRDefault="00D6191E" w:rsidP="008D0CDC">
            <w:pPr>
              <w:framePr w:w="5040" w:h="2735" w:hRule="exact" w:wrap="notBeside" w:vAnchor="page" w:hAnchor="page" w:x="968" w:y="1417"/>
              <w:jc w:val="center"/>
              <w:rPr>
                <w:sz w:val="16"/>
              </w:rPr>
            </w:pPr>
            <w:r w:rsidRPr="00D97312">
              <w:rPr>
                <w:sz w:val="16"/>
              </w:rPr>
              <w:t>5</w:t>
            </w:r>
          </w:p>
        </w:tc>
        <w:tc>
          <w:tcPr>
            <w:tcW w:w="371" w:type="dxa"/>
            <w:vAlign w:val="center"/>
          </w:tcPr>
          <w:p w:rsidR="00D6191E" w:rsidRPr="00D97312" w:rsidRDefault="00D6191E" w:rsidP="008D0CDC">
            <w:pPr>
              <w:framePr w:w="5040" w:h="2735" w:hRule="exact" w:wrap="notBeside" w:vAnchor="page" w:hAnchor="page" w:x="968" w:y="1417"/>
              <w:jc w:val="center"/>
              <w:rPr>
                <w:sz w:val="16"/>
              </w:rPr>
            </w:pPr>
            <w:r w:rsidRPr="00D97312">
              <w:rPr>
                <w:sz w:val="16"/>
              </w:rPr>
              <w:t>6</w:t>
            </w:r>
          </w:p>
        </w:tc>
        <w:tc>
          <w:tcPr>
            <w:tcW w:w="371" w:type="dxa"/>
            <w:vAlign w:val="center"/>
          </w:tcPr>
          <w:p w:rsidR="00D6191E" w:rsidRPr="00D97312" w:rsidRDefault="00D6191E" w:rsidP="008D0CDC">
            <w:pPr>
              <w:framePr w:w="5040" w:h="2735" w:hRule="exact" w:wrap="notBeside" w:vAnchor="page" w:hAnchor="page" w:x="968" w:y="1417"/>
              <w:jc w:val="center"/>
              <w:rPr>
                <w:sz w:val="16"/>
              </w:rPr>
            </w:pPr>
            <w:r w:rsidRPr="00D97312">
              <w:rPr>
                <w:sz w:val="16"/>
              </w:rPr>
              <w:t>7</w:t>
            </w:r>
          </w:p>
        </w:tc>
        <w:tc>
          <w:tcPr>
            <w:tcW w:w="371" w:type="dxa"/>
            <w:vAlign w:val="center"/>
          </w:tcPr>
          <w:p w:rsidR="00D6191E" w:rsidRPr="00D97312" w:rsidRDefault="00D6191E" w:rsidP="008D0CDC">
            <w:pPr>
              <w:framePr w:w="5040" w:h="2735" w:hRule="exact" w:wrap="notBeside" w:vAnchor="page" w:hAnchor="page" w:x="968" w:y="1417"/>
              <w:jc w:val="center"/>
              <w:rPr>
                <w:sz w:val="16"/>
              </w:rPr>
            </w:pPr>
            <w:r w:rsidRPr="00D97312">
              <w:rPr>
                <w:sz w:val="16"/>
              </w:rPr>
              <w:t>8</w:t>
            </w:r>
          </w:p>
        </w:tc>
        <w:tc>
          <w:tcPr>
            <w:tcW w:w="372" w:type="dxa"/>
            <w:vAlign w:val="center"/>
          </w:tcPr>
          <w:p w:rsidR="00D6191E" w:rsidRPr="00D97312" w:rsidRDefault="00D6191E" w:rsidP="008D0CDC">
            <w:pPr>
              <w:framePr w:w="5040" w:h="2735" w:hRule="exact" w:wrap="notBeside" w:vAnchor="page" w:hAnchor="page" w:x="968" w:y="1417"/>
              <w:jc w:val="center"/>
              <w:rPr>
                <w:sz w:val="16"/>
              </w:rPr>
            </w:pPr>
            <w:r w:rsidRPr="00D97312">
              <w:rPr>
                <w:sz w:val="16"/>
              </w:rPr>
              <w:t>9</w:t>
            </w:r>
          </w:p>
        </w:tc>
      </w:tr>
      <w:tr w:rsidR="00D6191E">
        <w:trPr>
          <w:trHeight w:val="492"/>
          <w:jc w:val="center"/>
        </w:trPr>
        <w:tc>
          <w:tcPr>
            <w:tcW w:w="1101" w:type="dxa"/>
            <w:vAlign w:val="center"/>
          </w:tcPr>
          <w:p w:rsidR="00D6191E" w:rsidRPr="00D97312" w:rsidRDefault="00D6191E" w:rsidP="008D0CDC">
            <w:pPr>
              <w:framePr w:w="5040" w:h="2735" w:hRule="exact" w:wrap="notBeside" w:vAnchor="page" w:hAnchor="page" w:x="968" w:y="1417"/>
              <w:jc w:val="center"/>
              <w:rPr>
                <w:sz w:val="16"/>
              </w:rPr>
            </w:pPr>
            <w:r w:rsidRPr="00D97312">
              <w:rPr>
                <w:sz w:val="16"/>
              </w:rPr>
              <w:t>Printed</w: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v:imagedata r:id="rId8" o:title="P%20Farsi%200"/>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26" type="#_x0000_t75" style="width:9pt;height:15pt">
                  <v:imagedata r:id="rId9" o:title="P%20Farsi%201" cropleft="11796f" cropright="11797f"/>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27" type="#_x0000_t75" style="width:9pt;height:13.5pt">
                  <v:imagedata r:id="rId10" o:title="P%20Farsi%202" cropleft="9039f" cropright="7909f"/>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28" type="#_x0000_t75" style="width:10.5pt;height:14.25pt" o:allowoverlap="f">
                  <v:imagedata r:id="rId11" o:title="P%20Farsi%203"/>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29" type="#_x0000_t75" style="width:10.5pt;height:14.25pt">
                  <v:imagedata r:id="rId12" o:title="P%20Arabic%204"/>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30" type="#_x0000_t75" style="width:14.25pt;height:11.25pt">
                  <v:imagedata r:id="rId13" o:title="P%20Arabic%205" cropbottom="15942f"/>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31" type="#_x0000_t75" style="width:9pt;height:13.5pt">
                  <v:imagedata r:id="rId14" o:title="P%20Arabic%206"/>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32" type="#_x0000_t75" style="width:9pt;height:16.5pt">
                  <v:imagedata r:id="rId15" o:title="P%20Farsi%207"/>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33" type="#_x0000_t75" style="width:14.25pt;height:16.5pt">
                  <v:imagedata r:id="rId16" o:title="P%20Farsi%208"/>
                </v:shape>
              </w:pict>
            </w:r>
          </w:p>
        </w:tc>
        <w:tc>
          <w:tcPr>
            <w:tcW w:w="372"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34" type="#_x0000_t75" style="width:12pt;height:14.25pt">
                  <v:imagedata r:id="rId17" o:title="P%20Farsi%209"/>
                </v:shape>
              </w:pict>
            </w:r>
          </w:p>
        </w:tc>
      </w:tr>
      <w:tr w:rsidR="00D6191E">
        <w:trPr>
          <w:trHeight w:val="492"/>
          <w:jc w:val="center"/>
        </w:trPr>
        <w:tc>
          <w:tcPr>
            <w:tcW w:w="1101" w:type="dxa"/>
            <w:vAlign w:val="center"/>
          </w:tcPr>
          <w:p w:rsidR="00D6191E" w:rsidRPr="00D97312" w:rsidRDefault="00D6191E" w:rsidP="008D0CDC">
            <w:pPr>
              <w:framePr w:w="5040" w:h="2735" w:hRule="exact" w:wrap="notBeside" w:vAnchor="page" w:hAnchor="page" w:x="968" w:y="1417"/>
              <w:jc w:val="center"/>
              <w:rPr>
                <w:sz w:val="16"/>
              </w:rPr>
            </w:pPr>
            <w:r w:rsidRPr="00D97312">
              <w:rPr>
                <w:sz w:val="16"/>
              </w:rPr>
              <w:t>Typical Handwritten</w: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35" type="#_x0000_t75" style="width:12pt;height:12pt">
                  <v:imagedata r:id="rId18" o:title="H%20Farsi%200%20other"/>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36" type="#_x0000_t75" style="width:9pt;height:15pt">
                  <v:imagedata r:id="rId19" o:title="H%20Farsi%201"/>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37" type="#_x0000_t75" style="width:9pt;height:9pt">
                  <v:imagedata r:id="rId20" o:title="H%20Arabic%202"/>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38" type="#_x0000_t75" style="width:10.5pt;height:11.25pt">
                  <v:imagedata r:id="rId21" o:title="H%20Arabic%203"/>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39" type="#_x0000_t75" style="width:10.5pt;height:12pt">
                  <v:imagedata r:id="rId22" o:title="H%20Arabic%204"/>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40" type="#_x0000_t75" style="width:11.25pt;height:10.5pt">
                  <v:imagedata r:id="rId23" o:title="H%20Arabic%205"/>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41" type="#_x0000_t75" style="width:10.5pt;height:12pt">
                  <v:imagedata r:id="rId24" o:title="H%20Arabic%206"/>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42" type="#_x0000_t75" style="width:9pt;height:11.25pt">
                  <v:imagedata r:id="rId25" o:title="H%20Arabic%207"/>
                </v:shape>
              </w:pic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43" type="#_x0000_t75" style="width:9pt;height:10.5pt">
                  <v:imagedata r:id="rId26" o:title="H%20Arabic%208"/>
                </v:shape>
              </w:pict>
            </w:r>
          </w:p>
        </w:tc>
        <w:tc>
          <w:tcPr>
            <w:tcW w:w="372"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44" type="#_x0000_t75" style="width:10.5pt;height:11.25pt">
                  <v:imagedata r:id="rId27" o:title="H%20Arabic%209"/>
                </v:shape>
              </w:pict>
            </w:r>
          </w:p>
        </w:tc>
      </w:tr>
      <w:tr w:rsidR="00D6191E">
        <w:trPr>
          <w:trHeight w:val="492"/>
          <w:jc w:val="center"/>
        </w:trPr>
        <w:tc>
          <w:tcPr>
            <w:tcW w:w="1101" w:type="dxa"/>
            <w:vAlign w:val="center"/>
          </w:tcPr>
          <w:p w:rsidR="00D6191E" w:rsidRPr="00D97312" w:rsidRDefault="00D6191E" w:rsidP="008D0CDC">
            <w:pPr>
              <w:framePr w:w="5040" w:h="2735" w:hRule="exact" w:wrap="notBeside" w:vAnchor="page" w:hAnchor="page" w:x="968" w:y="1417"/>
              <w:jc w:val="center"/>
              <w:rPr>
                <w:sz w:val="16"/>
              </w:rPr>
            </w:pPr>
            <w:r w:rsidRPr="00D97312">
              <w:rPr>
                <w:sz w:val="16"/>
              </w:rPr>
              <w:t>Other Writing Style</w:t>
            </w:r>
          </w:p>
        </w:tc>
        <w:tc>
          <w:tcPr>
            <w:tcW w:w="371" w:type="dxa"/>
            <w:vAlign w:val="center"/>
          </w:tcPr>
          <w:p w:rsidR="00D6191E" w:rsidRPr="00D97312" w:rsidRDefault="00D6191E" w:rsidP="008D0CDC">
            <w:pPr>
              <w:framePr w:w="5040" w:h="2735" w:hRule="exact" w:wrap="notBeside" w:vAnchor="page" w:hAnchor="page" w:x="968" w:y="1417"/>
              <w:jc w:val="center"/>
              <w:rPr>
                <w:sz w:val="16"/>
                <w:szCs w:val="16"/>
              </w:rPr>
            </w:pPr>
            <w:r w:rsidRPr="00D97312">
              <w:rPr>
                <w:sz w:val="16"/>
                <w:szCs w:val="16"/>
              </w:rPr>
              <w:t>--</w:t>
            </w:r>
          </w:p>
        </w:tc>
        <w:tc>
          <w:tcPr>
            <w:tcW w:w="371" w:type="dxa"/>
            <w:vAlign w:val="center"/>
          </w:tcPr>
          <w:p w:rsidR="00D6191E" w:rsidRPr="00D97312" w:rsidRDefault="00D6191E" w:rsidP="008D0CDC">
            <w:pPr>
              <w:framePr w:w="5040" w:h="2735" w:hRule="exact" w:wrap="notBeside" w:vAnchor="page" w:hAnchor="page" w:x="968" w:y="1417"/>
              <w:jc w:val="center"/>
              <w:rPr>
                <w:sz w:val="16"/>
                <w:szCs w:val="16"/>
              </w:rPr>
            </w:pPr>
            <w:r w:rsidRPr="00D97312">
              <w:rPr>
                <w:sz w:val="16"/>
                <w:szCs w:val="16"/>
              </w:rPr>
              <w:t>--</w:t>
            </w:r>
          </w:p>
        </w:tc>
        <w:tc>
          <w:tcPr>
            <w:tcW w:w="371" w:type="dxa"/>
            <w:vAlign w:val="center"/>
          </w:tcPr>
          <w:p w:rsidR="00D6191E" w:rsidRPr="00D97312" w:rsidRDefault="00D6191E" w:rsidP="008D0CDC">
            <w:pPr>
              <w:framePr w:w="5040" w:h="2735" w:hRule="exact" w:wrap="notBeside" w:vAnchor="page" w:hAnchor="page" w:x="968" w:y="1417"/>
              <w:jc w:val="center"/>
              <w:rPr>
                <w:sz w:val="16"/>
                <w:szCs w:val="16"/>
              </w:rPr>
            </w:pPr>
            <w:r w:rsidRPr="00D97312">
              <w:rPr>
                <w:sz w:val="16"/>
                <w:szCs w:val="16"/>
              </w:rPr>
              <w:t>--</w:t>
            </w:r>
          </w:p>
        </w:tc>
        <w:tc>
          <w:tcPr>
            <w:tcW w:w="371" w:type="dxa"/>
            <w:vAlign w:val="center"/>
          </w:tcPr>
          <w:p w:rsidR="00D6191E" w:rsidRPr="00D97312" w:rsidRDefault="00D6327C" w:rsidP="008D0CDC">
            <w:pPr>
              <w:framePr w:w="5040" w:h="2735" w:hRule="exact" w:wrap="notBeside" w:vAnchor="page" w:hAnchor="page" w:x="968" w:y="1417"/>
              <w:jc w:val="center"/>
              <w:rPr>
                <w:rFonts w:eastAsia="SimSun"/>
                <w:sz w:val="16"/>
                <w:szCs w:val="16"/>
              </w:rPr>
            </w:pPr>
            <w:r w:rsidRPr="00707BA8">
              <w:rPr>
                <w:rFonts w:eastAsia="SimSun"/>
                <w:sz w:val="16"/>
                <w:szCs w:val="16"/>
              </w:rPr>
              <w:pict>
                <v:shape id="_x0000_i1045" type="#_x0000_t75" style="width:11.25pt;height:12pt">
                  <v:imagedata r:id="rId28" o:title="H%20Arabic%203%20other"/>
                </v:shape>
              </w:pict>
            </w:r>
          </w:p>
        </w:tc>
        <w:tc>
          <w:tcPr>
            <w:tcW w:w="371" w:type="dxa"/>
            <w:vAlign w:val="center"/>
          </w:tcPr>
          <w:p w:rsidR="00D6191E" w:rsidRPr="00D97312" w:rsidRDefault="00D6191E" w:rsidP="008D0CDC">
            <w:pPr>
              <w:framePr w:w="5040" w:h="2735" w:hRule="exact" w:wrap="notBeside" w:vAnchor="page" w:hAnchor="page" w:x="968" w:y="1417"/>
              <w:jc w:val="center"/>
              <w:rPr>
                <w:sz w:val="16"/>
                <w:szCs w:val="16"/>
              </w:rPr>
            </w:pPr>
            <w:r w:rsidRPr="00D97312">
              <w:rPr>
                <w:sz w:val="16"/>
                <w:szCs w:val="16"/>
              </w:rPr>
              <w:t>--</w:t>
            </w:r>
          </w:p>
        </w:tc>
        <w:tc>
          <w:tcPr>
            <w:tcW w:w="371" w:type="dxa"/>
            <w:vAlign w:val="center"/>
          </w:tcPr>
          <w:p w:rsidR="00D6191E" w:rsidRPr="00D97312" w:rsidRDefault="00D6191E" w:rsidP="008D0CDC">
            <w:pPr>
              <w:framePr w:w="5040" w:h="2735" w:hRule="exact" w:wrap="notBeside" w:vAnchor="page" w:hAnchor="page" w:x="968" w:y="1417"/>
              <w:jc w:val="center"/>
              <w:rPr>
                <w:sz w:val="16"/>
                <w:szCs w:val="16"/>
              </w:rPr>
            </w:pPr>
            <w:r w:rsidRPr="00D97312">
              <w:rPr>
                <w:sz w:val="16"/>
                <w:szCs w:val="16"/>
              </w:rPr>
              <w:t>--</w:t>
            </w:r>
          </w:p>
        </w:tc>
        <w:tc>
          <w:tcPr>
            <w:tcW w:w="371" w:type="dxa"/>
            <w:vAlign w:val="center"/>
          </w:tcPr>
          <w:p w:rsidR="00D6191E" w:rsidRPr="00D97312" w:rsidRDefault="00D6191E" w:rsidP="008D0CDC">
            <w:pPr>
              <w:framePr w:w="5040" w:h="2735" w:hRule="exact" w:wrap="notBeside" w:vAnchor="page" w:hAnchor="page" w:x="968" w:y="1417"/>
              <w:jc w:val="center"/>
              <w:rPr>
                <w:sz w:val="16"/>
                <w:szCs w:val="16"/>
              </w:rPr>
            </w:pPr>
            <w:r w:rsidRPr="00D97312">
              <w:rPr>
                <w:sz w:val="16"/>
                <w:szCs w:val="16"/>
              </w:rPr>
              <w:t>--</w:t>
            </w:r>
          </w:p>
        </w:tc>
        <w:tc>
          <w:tcPr>
            <w:tcW w:w="371" w:type="dxa"/>
            <w:vAlign w:val="center"/>
          </w:tcPr>
          <w:p w:rsidR="00D6191E" w:rsidRPr="00D97312" w:rsidRDefault="00D6191E" w:rsidP="008D0CDC">
            <w:pPr>
              <w:framePr w:w="5040" w:h="2735" w:hRule="exact" w:wrap="notBeside" w:vAnchor="page" w:hAnchor="page" w:x="968" w:y="1417"/>
              <w:jc w:val="center"/>
              <w:rPr>
                <w:sz w:val="16"/>
                <w:szCs w:val="16"/>
              </w:rPr>
            </w:pPr>
            <w:r w:rsidRPr="00D97312">
              <w:rPr>
                <w:sz w:val="16"/>
                <w:szCs w:val="16"/>
              </w:rPr>
              <w:t>--</w:t>
            </w:r>
          </w:p>
        </w:tc>
        <w:tc>
          <w:tcPr>
            <w:tcW w:w="371" w:type="dxa"/>
            <w:vAlign w:val="center"/>
          </w:tcPr>
          <w:p w:rsidR="00D6191E" w:rsidRPr="00D97312" w:rsidRDefault="00D6191E" w:rsidP="008D0CDC">
            <w:pPr>
              <w:framePr w:w="5040" w:h="2735" w:hRule="exact" w:wrap="notBeside" w:vAnchor="page" w:hAnchor="page" w:x="968" w:y="1417"/>
              <w:jc w:val="center"/>
              <w:rPr>
                <w:sz w:val="16"/>
                <w:szCs w:val="16"/>
              </w:rPr>
            </w:pPr>
            <w:r w:rsidRPr="00D97312">
              <w:rPr>
                <w:sz w:val="16"/>
                <w:szCs w:val="16"/>
              </w:rPr>
              <w:t>--</w:t>
            </w:r>
          </w:p>
        </w:tc>
        <w:tc>
          <w:tcPr>
            <w:tcW w:w="372" w:type="dxa"/>
            <w:vAlign w:val="center"/>
          </w:tcPr>
          <w:p w:rsidR="00D6191E" w:rsidRPr="00D97312" w:rsidRDefault="00D6191E" w:rsidP="008D0CDC">
            <w:pPr>
              <w:framePr w:w="5040" w:h="2735" w:hRule="exact" w:wrap="notBeside" w:vAnchor="page" w:hAnchor="page" w:x="968" w:y="1417"/>
              <w:jc w:val="center"/>
              <w:rPr>
                <w:sz w:val="16"/>
                <w:szCs w:val="16"/>
              </w:rPr>
            </w:pPr>
            <w:r w:rsidRPr="00D97312">
              <w:rPr>
                <w:sz w:val="16"/>
                <w:szCs w:val="16"/>
              </w:rPr>
              <w:t>--</w:t>
            </w:r>
          </w:p>
        </w:tc>
      </w:tr>
    </w:tbl>
    <w:p w:rsidR="00D6191E" w:rsidRDefault="00D6191E" w:rsidP="008D0CDC">
      <w:pPr>
        <w:pStyle w:val="ART"/>
        <w:framePr w:w="5040" w:h="2735" w:hRule="exact" w:wrap="notBeside" w:vAnchor="page" w:hAnchor="page" w:x="968" w:y="1417"/>
        <w:spacing w:line="240" w:lineRule="auto"/>
        <w:rPr>
          <w:color w:val="000000"/>
        </w:rPr>
      </w:pPr>
    </w:p>
    <w:p w:rsidR="00A5431B" w:rsidRDefault="00A5431B" w:rsidP="008D0CDC">
      <w:pPr>
        <w:pStyle w:val="Text"/>
        <w:spacing w:line="240" w:lineRule="auto"/>
        <w:rPr>
          <w:sz w:val="24"/>
          <w:szCs w:val="24"/>
        </w:rPr>
      </w:pPr>
      <w:r w:rsidRPr="00A5431B">
        <w:rPr>
          <w:sz w:val="24"/>
          <w:szCs w:val="24"/>
        </w:rPr>
        <w:t>Naming conventions for different numeral systems may be confusing. Digits used in Europe and several other countries sometimes are called “Arabic Numbers”; and digits used in Arab world are sometimes called “Hindi Numbers”. A different naming convention is used in this paper. Digits used in Europe will be referred to as “Latin Digits” and that used in Arab world as “Arabic Digits”.</w:t>
      </w:r>
    </w:p>
    <w:p w:rsidR="00A5431B" w:rsidRDefault="00A5431B" w:rsidP="008D0CDC">
      <w:pPr>
        <w:pStyle w:val="Text"/>
        <w:spacing w:line="240" w:lineRule="auto"/>
        <w:rPr>
          <w:sz w:val="24"/>
          <w:szCs w:val="24"/>
        </w:rPr>
      </w:pPr>
      <w:r w:rsidRPr="00A5431B">
        <w:rPr>
          <w:sz w:val="24"/>
          <w:szCs w:val="24"/>
        </w:rPr>
        <w:t>It is worthwhile to mention here that Arabic and Persian handwritten digits (digits used in Iran) are similar but not identical. However, there are some writing styles for Persian digits that are very similar to Arabic. Tables 1 and 2 show Arabic and Persian handwritten digits with different writing styles as well as their printed versions.</w:t>
      </w:r>
    </w:p>
    <w:p w:rsidR="008D0CDC" w:rsidRPr="00196432" w:rsidRDefault="008D0CDC" w:rsidP="008D0CDC">
      <w:pPr>
        <w:pStyle w:val="TABLETITLE0"/>
        <w:framePr w:w="4871" w:h="2851" w:hRule="exact" w:wrap="notBeside" w:vAnchor="page" w:hAnchor="page" w:x="1187" w:y="4287"/>
        <w:spacing w:before="0" w:line="240" w:lineRule="auto"/>
        <w:rPr>
          <w:rFonts w:eastAsia="Times New Roman"/>
          <w:color w:val="000000"/>
          <w:kern w:val="16"/>
          <w:sz w:val="19"/>
          <w:szCs w:val="20"/>
          <w:lang w:eastAsia="en-US"/>
        </w:rPr>
      </w:pPr>
      <w:r w:rsidRPr="00196432">
        <w:rPr>
          <w:rFonts w:eastAsia="Times New Roman"/>
          <w:color w:val="000000"/>
          <w:kern w:val="16"/>
          <w:sz w:val="19"/>
          <w:szCs w:val="20"/>
          <w:lang w:eastAsia="en-US"/>
        </w:rPr>
        <w:t>TABLE 2</w:t>
      </w:r>
      <w:r w:rsidRPr="00196432">
        <w:rPr>
          <w:rFonts w:eastAsia="Times New Roman"/>
          <w:color w:val="000000"/>
          <w:kern w:val="16"/>
          <w:sz w:val="19"/>
          <w:szCs w:val="20"/>
          <w:lang w:eastAsia="en-US"/>
        </w:rPr>
        <w:br/>
        <w:t>Persian Printed and Handwritten Digits</w:t>
      </w:r>
    </w:p>
    <w:tbl>
      <w:tblPr>
        <w:tblW w:w="4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01"/>
        <w:gridCol w:w="371"/>
        <w:gridCol w:w="371"/>
        <w:gridCol w:w="371"/>
        <w:gridCol w:w="371"/>
        <w:gridCol w:w="371"/>
        <w:gridCol w:w="371"/>
        <w:gridCol w:w="371"/>
        <w:gridCol w:w="371"/>
        <w:gridCol w:w="371"/>
        <w:gridCol w:w="372"/>
      </w:tblGrid>
      <w:tr w:rsidR="008D0CDC">
        <w:trPr>
          <w:trHeight w:val="507"/>
          <w:jc w:val="center"/>
        </w:trPr>
        <w:tc>
          <w:tcPr>
            <w:tcW w:w="1101" w:type="dxa"/>
            <w:vAlign w:val="center"/>
          </w:tcPr>
          <w:p w:rsidR="008D0CDC" w:rsidRPr="00D97312" w:rsidRDefault="008D0CDC" w:rsidP="008D0CDC">
            <w:pPr>
              <w:framePr w:w="4871" w:h="2851" w:hRule="exact" w:wrap="notBeside" w:vAnchor="page" w:hAnchor="page" w:x="1187" w:y="4287"/>
              <w:jc w:val="center"/>
              <w:rPr>
                <w:sz w:val="16"/>
                <w:szCs w:val="16"/>
              </w:rPr>
            </w:pPr>
            <w:r w:rsidRPr="00D97312">
              <w:rPr>
                <w:sz w:val="16"/>
                <w:szCs w:val="16"/>
              </w:rPr>
              <w:t>Latin Equivalent</w:t>
            </w:r>
          </w:p>
        </w:tc>
        <w:tc>
          <w:tcPr>
            <w:tcW w:w="371" w:type="dxa"/>
            <w:vAlign w:val="center"/>
          </w:tcPr>
          <w:p w:rsidR="008D0CDC" w:rsidRPr="00D97312" w:rsidRDefault="008D0CDC" w:rsidP="008D0CDC">
            <w:pPr>
              <w:framePr w:w="4871" w:h="2851" w:hRule="exact" w:wrap="notBeside" w:vAnchor="page" w:hAnchor="page" w:x="1187" w:y="4287"/>
              <w:jc w:val="center"/>
              <w:rPr>
                <w:sz w:val="16"/>
              </w:rPr>
            </w:pPr>
            <w:r w:rsidRPr="00D97312">
              <w:rPr>
                <w:sz w:val="16"/>
              </w:rPr>
              <w:t>0</w:t>
            </w:r>
          </w:p>
        </w:tc>
        <w:tc>
          <w:tcPr>
            <w:tcW w:w="371" w:type="dxa"/>
            <w:vAlign w:val="center"/>
          </w:tcPr>
          <w:p w:rsidR="008D0CDC" w:rsidRPr="00D97312" w:rsidRDefault="008D0CDC" w:rsidP="008D0CDC">
            <w:pPr>
              <w:framePr w:w="4871" w:h="2851" w:hRule="exact" w:wrap="notBeside" w:vAnchor="page" w:hAnchor="page" w:x="1187" w:y="4287"/>
              <w:jc w:val="center"/>
              <w:rPr>
                <w:sz w:val="16"/>
              </w:rPr>
            </w:pPr>
            <w:r w:rsidRPr="00D97312">
              <w:rPr>
                <w:sz w:val="16"/>
              </w:rPr>
              <w:t>1</w:t>
            </w:r>
          </w:p>
        </w:tc>
        <w:tc>
          <w:tcPr>
            <w:tcW w:w="371" w:type="dxa"/>
            <w:vAlign w:val="center"/>
          </w:tcPr>
          <w:p w:rsidR="008D0CDC" w:rsidRPr="00D97312" w:rsidRDefault="008D0CDC" w:rsidP="008D0CDC">
            <w:pPr>
              <w:framePr w:w="4871" w:h="2851" w:hRule="exact" w:wrap="notBeside" w:vAnchor="page" w:hAnchor="page" w:x="1187" w:y="4287"/>
              <w:jc w:val="center"/>
              <w:rPr>
                <w:sz w:val="16"/>
              </w:rPr>
            </w:pPr>
            <w:r w:rsidRPr="00D97312">
              <w:rPr>
                <w:sz w:val="16"/>
              </w:rPr>
              <w:t>2</w:t>
            </w:r>
          </w:p>
        </w:tc>
        <w:tc>
          <w:tcPr>
            <w:tcW w:w="371" w:type="dxa"/>
            <w:vAlign w:val="center"/>
          </w:tcPr>
          <w:p w:rsidR="008D0CDC" w:rsidRPr="00D97312" w:rsidRDefault="008D0CDC" w:rsidP="008D0CDC">
            <w:pPr>
              <w:framePr w:w="4871" w:h="2851" w:hRule="exact" w:wrap="notBeside" w:vAnchor="page" w:hAnchor="page" w:x="1187" w:y="4287"/>
              <w:jc w:val="center"/>
              <w:rPr>
                <w:sz w:val="16"/>
              </w:rPr>
            </w:pPr>
            <w:r w:rsidRPr="00D97312">
              <w:rPr>
                <w:sz w:val="16"/>
              </w:rPr>
              <w:t>3</w:t>
            </w:r>
          </w:p>
        </w:tc>
        <w:tc>
          <w:tcPr>
            <w:tcW w:w="371" w:type="dxa"/>
            <w:vAlign w:val="center"/>
          </w:tcPr>
          <w:p w:rsidR="008D0CDC" w:rsidRPr="00D97312" w:rsidRDefault="008D0CDC" w:rsidP="008D0CDC">
            <w:pPr>
              <w:framePr w:w="4871" w:h="2851" w:hRule="exact" w:wrap="notBeside" w:vAnchor="page" w:hAnchor="page" w:x="1187" w:y="4287"/>
              <w:jc w:val="center"/>
              <w:rPr>
                <w:sz w:val="16"/>
              </w:rPr>
            </w:pPr>
            <w:r w:rsidRPr="00D97312">
              <w:rPr>
                <w:sz w:val="16"/>
              </w:rPr>
              <w:t>4</w:t>
            </w:r>
          </w:p>
        </w:tc>
        <w:tc>
          <w:tcPr>
            <w:tcW w:w="371" w:type="dxa"/>
            <w:vAlign w:val="center"/>
          </w:tcPr>
          <w:p w:rsidR="008D0CDC" w:rsidRPr="00D97312" w:rsidRDefault="008D0CDC" w:rsidP="008D0CDC">
            <w:pPr>
              <w:framePr w:w="4871" w:h="2851" w:hRule="exact" w:wrap="notBeside" w:vAnchor="page" w:hAnchor="page" w:x="1187" w:y="4287"/>
              <w:jc w:val="center"/>
              <w:rPr>
                <w:sz w:val="16"/>
              </w:rPr>
            </w:pPr>
            <w:r w:rsidRPr="00D97312">
              <w:rPr>
                <w:sz w:val="16"/>
              </w:rPr>
              <w:t>5</w:t>
            </w:r>
          </w:p>
        </w:tc>
        <w:tc>
          <w:tcPr>
            <w:tcW w:w="371" w:type="dxa"/>
            <w:vAlign w:val="center"/>
          </w:tcPr>
          <w:p w:rsidR="008D0CDC" w:rsidRPr="00D97312" w:rsidRDefault="008D0CDC" w:rsidP="008D0CDC">
            <w:pPr>
              <w:framePr w:w="4871" w:h="2851" w:hRule="exact" w:wrap="notBeside" w:vAnchor="page" w:hAnchor="page" w:x="1187" w:y="4287"/>
              <w:jc w:val="center"/>
              <w:rPr>
                <w:sz w:val="16"/>
              </w:rPr>
            </w:pPr>
            <w:r w:rsidRPr="00D97312">
              <w:rPr>
                <w:sz w:val="16"/>
              </w:rPr>
              <w:t>6</w:t>
            </w:r>
          </w:p>
        </w:tc>
        <w:tc>
          <w:tcPr>
            <w:tcW w:w="371" w:type="dxa"/>
            <w:vAlign w:val="center"/>
          </w:tcPr>
          <w:p w:rsidR="008D0CDC" w:rsidRPr="00D97312" w:rsidRDefault="008D0CDC" w:rsidP="008D0CDC">
            <w:pPr>
              <w:framePr w:w="4871" w:h="2851" w:hRule="exact" w:wrap="notBeside" w:vAnchor="page" w:hAnchor="page" w:x="1187" w:y="4287"/>
              <w:jc w:val="center"/>
              <w:rPr>
                <w:sz w:val="16"/>
              </w:rPr>
            </w:pPr>
            <w:r w:rsidRPr="00D97312">
              <w:rPr>
                <w:sz w:val="16"/>
              </w:rPr>
              <w:t>7</w:t>
            </w:r>
          </w:p>
        </w:tc>
        <w:tc>
          <w:tcPr>
            <w:tcW w:w="371" w:type="dxa"/>
            <w:vAlign w:val="center"/>
          </w:tcPr>
          <w:p w:rsidR="008D0CDC" w:rsidRPr="00D97312" w:rsidRDefault="008D0CDC" w:rsidP="008D0CDC">
            <w:pPr>
              <w:framePr w:w="4871" w:h="2851" w:hRule="exact" w:wrap="notBeside" w:vAnchor="page" w:hAnchor="page" w:x="1187" w:y="4287"/>
              <w:jc w:val="center"/>
              <w:rPr>
                <w:sz w:val="16"/>
              </w:rPr>
            </w:pPr>
            <w:r w:rsidRPr="00D97312">
              <w:rPr>
                <w:sz w:val="16"/>
              </w:rPr>
              <w:t>8</w:t>
            </w:r>
          </w:p>
        </w:tc>
        <w:tc>
          <w:tcPr>
            <w:tcW w:w="372" w:type="dxa"/>
            <w:vAlign w:val="center"/>
          </w:tcPr>
          <w:p w:rsidR="008D0CDC" w:rsidRPr="00D97312" w:rsidRDefault="008D0CDC" w:rsidP="008D0CDC">
            <w:pPr>
              <w:framePr w:w="4871" w:h="2851" w:hRule="exact" w:wrap="notBeside" w:vAnchor="page" w:hAnchor="page" w:x="1187" w:y="4287"/>
              <w:jc w:val="center"/>
              <w:rPr>
                <w:sz w:val="16"/>
              </w:rPr>
            </w:pPr>
            <w:r w:rsidRPr="00D97312">
              <w:rPr>
                <w:sz w:val="16"/>
              </w:rPr>
              <w:t>9</w:t>
            </w:r>
          </w:p>
        </w:tc>
      </w:tr>
      <w:tr w:rsidR="008D0CDC">
        <w:trPr>
          <w:trHeight w:val="507"/>
          <w:jc w:val="center"/>
        </w:trPr>
        <w:tc>
          <w:tcPr>
            <w:tcW w:w="1101" w:type="dxa"/>
            <w:vAlign w:val="center"/>
          </w:tcPr>
          <w:p w:rsidR="008D0CDC" w:rsidRPr="00D97312" w:rsidRDefault="008D0CDC" w:rsidP="008D0CDC">
            <w:pPr>
              <w:framePr w:w="4871" w:h="2851" w:hRule="exact" w:wrap="notBeside" w:vAnchor="page" w:hAnchor="page" w:x="1187" w:y="4287"/>
              <w:jc w:val="center"/>
              <w:rPr>
                <w:sz w:val="16"/>
              </w:rPr>
            </w:pPr>
            <w:r w:rsidRPr="00D97312">
              <w:rPr>
                <w:sz w:val="16"/>
              </w:rPr>
              <w:t>Printed</w: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46" type="#_x0000_t75" style="width:9pt;height:12pt">
                  <v:imagedata r:id="rId8" o:title="P%20Farsi%200"/>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47" type="#_x0000_t75" style="width:7.5pt;height:12pt">
                  <v:imagedata r:id="rId9" o:title="P%20Farsi%201" cropleft="11796f" cropright="11797f"/>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48" type="#_x0000_t75" style="width:9pt;height:12pt">
                  <v:imagedata r:id="rId10" o:title="P%20Farsi%202" cropleft="9039f" cropright="7909f"/>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49" type="#_x0000_t75" style="width:12pt;height:13.5pt" o:allowoverlap="f">
                  <v:imagedata r:id="rId11" o:title="P%20Farsi%203"/>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50" type="#_x0000_t75" style="width:14.25pt;height:13.5pt">
                  <v:imagedata r:id="rId29" o:title="P%20Farsi%204"/>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51" type="#_x0000_t75" style="width:12pt;height:13.5pt">
                  <v:imagedata r:id="rId30" o:title="P%20Farsi%205"/>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52" type="#_x0000_t75" style="width:10.5pt;height:15pt">
                  <v:imagedata r:id="rId31" o:title="P%20Farsi%206"/>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53" type="#_x0000_t75" style="width:9pt;height:10.5pt">
                  <v:imagedata r:id="rId15" o:title="P%20Farsi%207"/>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54" type="#_x0000_t75" style="width:11.25pt;height:13.5pt">
                  <v:imagedata r:id="rId16" o:title="P%20Farsi%208"/>
                </v:shape>
              </w:pict>
            </w:r>
          </w:p>
        </w:tc>
        <w:tc>
          <w:tcPr>
            <w:tcW w:w="372"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55" type="#_x0000_t75" style="width:10.5pt;height:12pt">
                  <v:imagedata r:id="rId17" o:title="P%20Farsi%209"/>
                </v:shape>
              </w:pict>
            </w:r>
          </w:p>
        </w:tc>
      </w:tr>
      <w:tr w:rsidR="008D0CDC">
        <w:trPr>
          <w:trHeight w:val="507"/>
          <w:jc w:val="center"/>
        </w:trPr>
        <w:tc>
          <w:tcPr>
            <w:tcW w:w="1101" w:type="dxa"/>
            <w:vAlign w:val="center"/>
          </w:tcPr>
          <w:p w:rsidR="008D0CDC" w:rsidRPr="00D97312" w:rsidRDefault="008D0CDC" w:rsidP="008D0CDC">
            <w:pPr>
              <w:framePr w:w="4871" w:h="2851" w:hRule="exact" w:wrap="notBeside" w:vAnchor="page" w:hAnchor="page" w:x="1187" w:y="4287"/>
              <w:jc w:val="center"/>
              <w:rPr>
                <w:sz w:val="16"/>
              </w:rPr>
            </w:pPr>
            <w:r w:rsidRPr="00D97312">
              <w:rPr>
                <w:sz w:val="16"/>
              </w:rPr>
              <w:t>Typical Handwritten</w: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56" type="#_x0000_t75" style="width:9pt;height:12pt">
                  <v:imagedata r:id="rId32" o:title="H%20Farsi%200"/>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57" type="#_x0000_t75" style="width:9pt;height:13.5pt">
                  <v:imagedata r:id="rId19" o:title="H%20Farsi%201"/>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58" type="#_x0000_t75" style="width:9pt;height:12pt">
                  <v:imagedata r:id="rId33" o:title="H%20Farsi%202"/>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59" type="#_x0000_t75" style="width:9pt;height:9pt">
                  <v:imagedata r:id="rId34" o:title="H%20Farsi%203"/>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60" type="#_x0000_t75" style="width:9pt;height:11.25pt">
                  <v:imagedata r:id="rId35" o:title="H%20Farsi%204"/>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61" type="#_x0000_t75" style="width:10.5pt;height:9.75pt">
                  <v:imagedata r:id="rId36" o:title="H%20Farsi%205"/>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62" type="#_x0000_t75" style="width:9pt;height:11.25pt">
                  <v:imagedata r:id="rId37" o:title="H%20Farsi%206"/>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63" type="#_x0000_t75" style="width:9pt;height:10.5pt">
                  <v:imagedata r:id="rId38" o:title="H%20Farsi%207"/>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64" type="#_x0000_t75" style="width:12pt;height:11.25pt">
                  <v:imagedata r:id="rId39" o:title="H%20Farsi%208"/>
                </v:shape>
              </w:pict>
            </w:r>
          </w:p>
        </w:tc>
        <w:tc>
          <w:tcPr>
            <w:tcW w:w="372"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65" type="#_x0000_t75" style="width:9pt;height:11.25pt">
                  <v:imagedata r:id="rId40" o:title="H%20Farsi%209"/>
                </v:shape>
              </w:pict>
            </w:r>
          </w:p>
        </w:tc>
      </w:tr>
      <w:tr w:rsidR="008D0CDC">
        <w:trPr>
          <w:trHeight w:val="507"/>
          <w:jc w:val="center"/>
        </w:trPr>
        <w:tc>
          <w:tcPr>
            <w:tcW w:w="1101" w:type="dxa"/>
            <w:vAlign w:val="center"/>
          </w:tcPr>
          <w:p w:rsidR="008D0CDC" w:rsidRPr="00D97312" w:rsidRDefault="008D0CDC" w:rsidP="008D0CDC">
            <w:pPr>
              <w:framePr w:w="4871" w:h="2851" w:hRule="exact" w:wrap="notBeside" w:vAnchor="page" w:hAnchor="page" w:x="1187" w:y="4287"/>
              <w:jc w:val="center"/>
              <w:rPr>
                <w:sz w:val="16"/>
              </w:rPr>
            </w:pPr>
            <w:r w:rsidRPr="00D97312">
              <w:rPr>
                <w:sz w:val="16"/>
              </w:rPr>
              <w:t>Other Writing Style</w: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66" type="#_x0000_t75" style="width:11.25pt;height:11.25pt">
                  <v:imagedata r:id="rId18" o:title="H%20Farsi%200%20other"/>
                </v:shape>
              </w:pict>
            </w:r>
          </w:p>
        </w:tc>
        <w:tc>
          <w:tcPr>
            <w:tcW w:w="371" w:type="dxa"/>
            <w:vAlign w:val="center"/>
          </w:tcPr>
          <w:p w:rsidR="008D0CDC" w:rsidRPr="00D97312" w:rsidRDefault="008D0CDC" w:rsidP="008D0CDC">
            <w:pPr>
              <w:framePr w:w="4871" w:h="2851" w:hRule="exact" w:wrap="notBeside" w:vAnchor="page" w:hAnchor="page" w:x="1187" w:y="4287"/>
              <w:jc w:val="center"/>
              <w:rPr>
                <w:rFonts w:eastAsia="SimSun"/>
                <w:sz w:val="16"/>
                <w:szCs w:val="16"/>
              </w:rPr>
            </w:pPr>
            <w:r w:rsidRPr="00D97312">
              <w:rPr>
                <w:rFonts w:eastAsia="SimSun"/>
                <w:sz w:val="16"/>
                <w:szCs w:val="16"/>
              </w:rPr>
              <w:t>--</w: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67" type="#_x0000_t75" style="width:9.75pt;height:13.5pt">
                  <v:imagedata r:id="rId41" o:title="H%20Farsi%202%20other"/>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68" type="#_x0000_t75" style="width:10.5pt;height:12pt">
                  <v:imagedata r:id="rId42" o:title="H%20Farsi%203%20other"/>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69" type="#_x0000_t75" style="width:9.75pt;height:11.25pt">
                  <v:imagedata r:id="rId43" o:title="H%20Farsi%204%20other"/>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70" type="#_x0000_t75" style="width:11.25pt;height:12pt">
                  <v:imagedata r:id="rId44" o:title="H%20Farsi%205%20other"/>
                </v:shape>
              </w:pict>
            </w:r>
          </w:p>
        </w:tc>
        <w:tc>
          <w:tcPr>
            <w:tcW w:w="371" w:type="dxa"/>
            <w:vAlign w:val="center"/>
          </w:tcPr>
          <w:p w:rsidR="008D0CDC" w:rsidRPr="00D97312" w:rsidRDefault="00D6327C" w:rsidP="008D0CDC">
            <w:pPr>
              <w:framePr w:w="4871" w:h="2851" w:hRule="exact" w:wrap="notBeside" w:vAnchor="page" w:hAnchor="page" w:x="1187" w:y="4287"/>
              <w:jc w:val="center"/>
              <w:rPr>
                <w:rFonts w:eastAsia="SimSun"/>
                <w:sz w:val="16"/>
                <w:szCs w:val="16"/>
              </w:rPr>
            </w:pPr>
            <w:r w:rsidRPr="00707BA8">
              <w:rPr>
                <w:rFonts w:eastAsia="SimSun"/>
                <w:sz w:val="16"/>
                <w:szCs w:val="16"/>
              </w:rPr>
              <w:pict>
                <v:shape id="_x0000_i1071" type="#_x0000_t75" style="width:10.5pt;height:11.25pt">
                  <v:imagedata r:id="rId45" o:title="H%20Farsi%206%20other"/>
                </v:shape>
              </w:pict>
            </w:r>
          </w:p>
        </w:tc>
        <w:tc>
          <w:tcPr>
            <w:tcW w:w="371" w:type="dxa"/>
            <w:vAlign w:val="center"/>
          </w:tcPr>
          <w:p w:rsidR="008D0CDC" w:rsidRPr="00D97312" w:rsidRDefault="008D0CDC" w:rsidP="008D0CDC">
            <w:pPr>
              <w:framePr w:w="4871" w:h="2851" w:hRule="exact" w:wrap="notBeside" w:vAnchor="page" w:hAnchor="page" w:x="1187" w:y="4287"/>
              <w:jc w:val="center"/>
              <w:rPr>
                <w:rFonts w:eastAsia="SimSun"/>
                <w:sz w:val="16"/>
                <w:szCs w:val="16"/>
              </w:rPr>
            </w:pPr>
            <w:r w:rsidRPr="00D97312">
              <w:rPr>
                <w:rFonts w:eastAsia="SimSun"/>
                <w:sz w:val="16"/>
                <w:szCs w:val="16"/>
              </w:rPr>
              <w:t>--</w:t>
            </w:r>
          </w:p>
        </w:tc>
        <w:tc>
          <w:tcPr>
            <w:tcW w:w="371" w:type="dxa"/>
            <w:vAlign w:val="center"/>
          </w:tcPr>
          <w:p w:rsidR="008D0CDC" w:rsidRPr="00D97312" w:rsidRDefault="008D0CDC" w:rsidP="008D0CDC">
            <w:pPr>
              <w:framePr w:w="4871" w:h="2851" w:hRule="exact" w:wrap="notBeside" w:vAnchor="page" w:hAnchor="page" w:x="1187" w:y="4287"/>
              <w:jc w:val="center"/>
              <w:rPr>
                <w:rFonts w:eastAsia="SimSun"/>
                <w:sz w:val="16"/>
                <w:szCs w:val="16"/>
              </w:rPr>
            </w:pPr>
            <w:r w:rsidRPr="00D97312">
              <w:rPr>
                <w:rFonts w:eastAsia="SimSun"/>
                <w:sz w:val="16"/>
                <w:szCs w:val="16"/>
              </w:rPr>
              <w:t>--</w:t>
            </w:r>
          </w:p>
        </w:tc>
        <w:tc>
          <w:tcPr>
            <w:tcW w:w="372" w:type="dxa"/>
            <w:vAlign w:val="center"/>
          </w:tcPr>
          <w:p w:rsidR="008D0CDC" w:rsidRPr="00D97312" w:rsidRDefault="008D0CDC" w:rsidP="008D0CDC">
            <w:pPr>
              <w:framePr w:w="4871" w:h="2851" w:hRule="exact" w:wrap="notBeside" w:vAnchor="page" w:hAnchor="page" w:x="1187" w:y="4287"/>
              <w:jc w:val="center"/>
              <w:rPr>
                <w:rFonts w:eastAsia="SimSun"/>
                <w:sz w:val="16"/>
                <w:szCs w:val="16"/>
              </w:rPr>
            </w:pPr>
            <w:r w:rsidRPr="00D97312">
              <w:rPr>
                <w:rFonts w:eastAsia="SimSun"/>
                <w:sz w:val="16"/>
                <w:szCs w:val="16"/>
              </w:rPr>
              <w:t>--</w:t>
            </w:r>
          </w:p>
        </w:tc>
      </w:tr>
    </w:tbl>
    <w:p w:rsidR="008D0CDC" w:rsidRDefault="008D0CDC" w:rsidP="008D0CDC">
      <w:pPr>
        <w:pStyle w:val="ART"/>
        <w:framePr w:w="4871" w:h="2851" w:hRule="exact" w:wrap="notBeside" w:vAnchor="page" w:hAnchor="page" w:x="1187" w:y="4287"/>
        <w:spacing w:line="240" w:lineRule="auto"/>
        <w:rPr>
          <w:color w:val="000000"/>
        </w:rPr>
      </w:pPr>
    </w:p>
    <w:p w:rsidR="00A5431B" w:rsidRDefault="00A5431B" w:rsidP="008D0CDC">
      <w:pPr>
        <w:pStyle w:val="Text"/>
        <w:spacing w:line="240" w:lineRule="auto"/>
        <w:rPr>
          <w:sz w:val="24"/>
          <w:szCs w:val="24"/>
        </w:rPr>
      </w:pPr>
      <w:r w:rsidRPr="00A5431B">
        <w:rPr>
          <w:sz w:val="24"/>
          <w:szCs w:val="24"/>
        </w:rPr>
        <w:t xml:space="preserve">Mozaffari et al. [12] extract structural </w:t>
      </w:r>
      <w:r w:rsidRPr="00A5431B">
        <w:rPr>
          <w:sz w:val="24"/>
          <w:szCs w:val="24"/>
        </w:rPr>
        <w:lastRenderedPageBreak/>
        <w:t xml:space="preserve">information form Persian digits, which in turn are used to extract statistical information describing the digits. They used then a nearest neighbor 4 classifier to get an accuracy of 94.44%. Soltanzadeh et al. [13] calculate number of features in multiple orientations of the digit images. They presented these features to an SVM to achieve an accuracy of 99.57%. Al-Omari et al. [14] proposed a system for recognizing Arabic digits from ‘1’ to ‘9’. They used a scale-, translation-, rotation-invariant feature vector to train a probabilistic neural network (PNN). Their database was composed of 720 digits for training and 480 digits for testing written by 120 persons. They achieved 99.75% accuracy. Said et al. [15] used pixel values of the 16×20 size-normalized digit images as features. They fed these values to an Artificial Neural Network (ANN) where number of its hidden units is determined dynamically. They used a training set of 2400 digits and a testing set of 200 digits written by 20 persons to achieve 94% accuracy. Note that results of different works </w:t>
      </w:r>
      <w:del w:id="25" w:author="Maha Mohammed nabeel " w:date="2008-11-24T15:05:00Z">
        <w:r w:rsidRPr="00A5431B" w:rsidDel="00D37421">
          <w:rPr>
            <w:sz w:val="24"/>
            <w:szCs w:val="24"/>
          </w:rPr>
          <w:delText>can not</w:delText>
        </w:r>
      </w:del>
      <w:ins w:id="26" w:author="Maha Mohammed nabeel " w:date="2008-11-24T15:05:00Z">
        <w:r w:rsidR="00D37421" w:rsidRPr="00A5431B">
          <w:rPr>
            <w:sz w:val="24"/>
            <w:szCs w:val="24"/>
          </w:rPr>
          <w:t>can</w:t>
        </w:r>
        <w:r w:rsidR="00D37421">
          <w:rPr>
            <w:sz w:val="24"/>
            <w:szCs w:val="24"/>
          </w:rPr>
          <w:t xml:space="preserve"> </w:t>
        </w:r>
        <w:r w:rsidR="00D37421" w:rsidRPr="00A5431B">
          <w:rPr>
            <w:sz w:val="24"/>
            <w:szCs w:val="24"/>
          </w:rPr>
          <w:t>not</w:t>
        </w:r>
      </w:ins>
      <w:r w:rsidRPr="00A5431B">
        <w:rPr>
          <w:sz w:val="24"/>
          <w:szCs w:val="24"/>
        </w:rPr>
        <w:t xml:space="preserve"> be compared because the used databases do not have the same sizes or formats. </w:t>
      </w:r>
    </w:p>
    <w:p w:rsidR="00A5431B" w:rsidRDefault="00A5431B" w:rsidP="008D0CDC">
      <w:pPr>
        <w:pStyle w:val="Text"/>
        <w:spacing w:line="240" w:lineRule="auto"/>
        <w:rPr>
          <w:sz w:val="24"/>
          <w:szCs w:val="24"/>
        </w:rPr>
      </w:pPr>
      <w:r w:rsidRPr="00A5431B">
        <w:rPr>
          <w:sz w:val="24"/>
          <w:szCs w:val="24"/>
        </w:rPr>
        <w:t>In a previous paper [9], we devised a two-stage system for recognizing Arabic digits. The first stage is an ANN fed with a short but powerful feature vector to handle easy-to-classify digits. Ambiguous digits are rejected to the more powerful second stage which is an SVM fed with a long feature vector. The system had a good timing performance and achieved 99.15% accuracy on the ADBase.</w:t>
      </w:r>
    </w:p>
    <w:p w:rsidR="00A5431B" w:rsidRDefault="00A5431B" w:rsidP="00D37421">
      <w:pPr>
        <w:pStyle w:val="Text"/>
        <w:spacing w:line="240" w:lineRule="auto"/>
        <w:rPr>
          <w:sz w:val="24"/>
          <w:szCs w:val="24"/>
        </w:rPr>
        <w:pPrChange w:id="27" w:author="Maha Mohammed nabeel " w:date="2008-11-24T15:06:00Z">
          <w:pPr>
            <w:pStyle w:val="Text"/>
            <w:spacing w:line="240" w:lineRule="auto"/>
          </w:pPr>
        </w:pPrChange>
      </w:pPr>
      <w:r w:rsidRPr="00A5431B">
        <w:rPr>
          <w:sz w:val="24"/>
          <w:szCs w:val="24"/>
        </w:rPr>
        <w:t xml:space="preserve">As mentioned before, one of the reasons why there is little research in Arabic digit recognition is that there is no free online Arabic digits database similar to that available for Latin digits. Digits databases collected in some other works are of small sizes and limited accessibility [16,17]. In the following section, </w:t>
      </w:r>
      <w:del w:id="28" w:author="Maha Mohammed nabeel " w:date="2008-11-24T15:06:00Z">
        <w:r w:rsidRPr="00A5431B" w:rsidDel="00D37421">
          <w:rPr>
            <w:sz w:val="24"/>
            <w:szCs w:val="24"/>
          </w:rPr>
          <w:delText>a new large Arabic digits</w:delText>
        </w:r>
      </w:del>
      <w:ins w:id="29" w:author="Maha Mohammed nabeel " w:date="2008-11-24T15:06:00Z">
        <w:r w:rsidR="00D37421">
          <w:rPr>
            <w:sz w:val="24"/>
            <w:szCs w:val="24"/>
          </w:rPr>
          <w:t>the</w:t>
        </w:r>
      </w:ins>
      <w:r w:rsidRPr="00A5431B">
        <w:rPr>
          <w:sz w:val="24"/>
          <w:szCs w:val="24"/>
        </w:rPr>
        <w:t xml:space="preserve"> database</w:t>
      </w:r>
      <w:ins w:id="30" w:author="Maha Mohammed nabeel " w:date="2008-11-24T15:06:00Z">
        <w:r w:rsidR="00D37421">
          <w:rPr>
            <w:sz w:val="24"/>
            <w:szCs w:val="24"/>
          </w:rPr>
          <w:t xml:space="preserve">s and </w:t>
        </w:r>
        <w:r w:rsidR="00D37421">
          <w:rPr>
            <w:sz w:val="24"/>
            <w:szCs w:val="24"/>
          </w:rPr>
          <w:lastRenderedPageBreak/>
          <w:t xml:space="preserve">classifiers </w:t>
        </w:r>
      </w:ins>
      <w:del w:id="31" w:author="Maha Mohammed nabeel " w:date="2008-11-24T15:06:00Z">
        <w:r w:rsidRPr="00A5431B" w:rsidDel="00D37421">
          <w:rPr>
            <w:sz w:val="24"/>
            <w:szCs w:val="24"/>
          </w:rPr>
          <w:delText xml:space="preserve"> i</w:delText>
        </w:r>
      </w:del>
      <w:ins w:id="32" w:author="Maha Mohammed nabeel " w:date="2008-11-24T15:06:00Z">
        <w:r w:rsidR="00D37421">
          <w:rPr>
            <w:sz w:val="24"/>
            <w:szCs w:val="24"/>
          </w:rPr>
          <w:t>are</w:t>
        </w:r>
      </w:ins>
      <w:del w:id="33" w:author="Maha Mohammed nabeel " w:date="2008-11-24T15:06:00Z">
        <w:r w:rsidRPr="00A5431B" w:rsidDel="00D37421">
          <w:rPr>
            <w:sz w:val="24"/>
            <w:szCs w:val="24"/>
          </w:rPr>
          <w:delText>s</w:delText>
        </w:r>
      </w:del>
      <w:r w:rsidRPr="00A5431B">
        <w:rPr>
          <w:sz w:val="24"/>
          <w:szCs w:val="24"/>
        </w:rPr>
        <w:t xml:space="preserve"> going to be introduced.</w:t>
      </w:r>
    </w:p>
    <w:p w:rsidR="00DC7421" w:rsidRPr="008C0379" w:rsidRDefault="00624248" w:rsidP="00FC6295">
      <w:pPr>
        <w:pStyle w:val="Heading1"/>
        <w:numPr>
          <w:ilvl w:val="0"/>
          <w:numId w:val="0"/>
        </w:numPr>
        <w:jc w:val="left"/>
        <w:rPr>
          <w:b/>
          <w:bCs/>
          <w:sz w:val="24"/>
          <w:szCs w:val="24"/>
        </w:rPr>
        <w:pPrChange w:id="34" w:author="Maha Mohammed nabeel " w:date="2008-11-24T15:15:00Z">
          <w:pPr>
            <w:pStyle w:val="Heading1"/>
            <w:numPr>
              <w:numId w:val="0"/>
            </w:numPr>
            <w:jc w:val="left"/>
          </w:pPr>
        </w:pPrChange>
      </w:pPr>
      <w:r>
        <w:rPr>
          <w:b/>
          <w:bCs/>
          <w:sz w:val="24"/>
          <w:szCs w:val="24"/>
        </w:rPr>
        <w:t xml:space="preserve">3. </w:t>
      </w:r>
      <w:r w:rsidR="00DC7421" w:rsidRPr="008C0379">
        <w:rPr>
          <w:b/>
          <w:bCs/>
          <w:sz w:val="24"/>
          <w:szCs w:val="24"/>
        </w:rPr>
        <w:tab/>
      </w:r>
      <w:del w:id="35" w:author="Maha Mohammed nabeel " w:date="2008-11-24T15:07:00Z">
        <w:r w:rsidR="00DC7421" w:rsidRPr="008C0379" w:rsidDel="00D37421">
          <w:rPr>
            <w:b/>
            <w:bCs/>
            <w:sz w:val="24"/>
            <w:szCs w:val="24"/>
          </w:rPr>
          <w:delText>Arabic Digits Databases</w:delText>
        </w:r>
      </w:del>
      <w:ins w:id="36" w:author="Maha Mohammed nabeel " w:date="2008-11-24T15:07:00Z">
        <w:r w:rsidR="00D37421">
          <w:rPr>
            <w:b/>
            <w:bCs/>
            <w:sz w:val="24"/>
            <w:szCs w:val="24"/>
          </w:rPr>
          <w:t xml:space="preserve">Benchmark </w:t>
        </w:r>
      </w:ins>
      <w:ins w:id="37" w:author="Maha Mohammed nabeel " w:date="2008-11-24T15:15:00Z">
        <w:r w:rsidR="00FC6295">
          <w:rPr>
            <w:b/>
            <w:bCs/>
            <w:sz w:val="24"/>
            <w:szCs w:val="24"/>
          </w:rPr>
          <w:t>Results</w:t>
        </w:r>
      </w:ins>
    </w:p>
    <w:p w:rsidR="00FC6295" w:rsidRDefault="00D37421" w:rsidP="00834A9B">
      <w:pPr>
        <w:pStyle w:val="Text"/>
        <w:spacing w:line="240" w:lineRule="auto"/>
        <w:rPr>
          <w:ins w:id="38" w:author="Maha Mohammed nabeel " w:date="2008-11-24T15:15:00Z"/>
          <w:sz w:val="24"/>
          <w:szCs w:val="24"/>
        </w:rPr>
        <w:pPrChange w:id="39" w:author="Maha Mohammed nabeel " w:date="2008-11-24T15:14:00Z">
          <w:pPr>
            <w:pStyle w:val="Text"/>
            <w:spacing w:line="240" w:lineRule="auto"/>
          </w:pPr>
        </w:pPrChange>
      </w:pPr>
      <w:ins w:id="40" w:author="Maha Mohammed nabeel " w:date="2008-11-24T15:08:00Z">
        <w:r>
          <w:rPr>
            <w:sz w:val="24"/>
            <w:szCs w:val="24"/>
          </w:rPr>
          <w:t xml:space="preserve"> </w:t>
        </w:r>
      </w:ins>
      <w:ins w:id="41" w:author="Maha Mohammed nabeel " w:date="2008-11-24T15:13:00Z">
        <w:r w:rsidR="00834A9B" w:rsidRPr="00834A9B">
          <w:rPr>
            <w:sz w:val="24"/>
            <w:szCs w:val="24"/>
          </w:rPr>
          <w:t>In this</w:t>
        </w:r>
        <w:r w:rsidR="00834A9B">
          <w:rPr>
            <w:sz w:val="24"/>
            <w:szCs w:val="24"/>
          </w:rPr>
          <w:t xml:space="preserve"> section, we are going to </w:t>
        </w:r>
      </w:ins>
      <w:ins w:id="42" w:author="Maha Mohammed nabeel " w:date="2008-11-24T15:14:00Z">
        <w:r w:rsidR="00834A9B">
          <w:rPr>
            <w:sz w:val="24"/>
            <w:szCs w:val="24"/>
          </w:rPr>
          <w:t xml:space="preserve">report </w:t>
        </w:r>
      </w:ins>
      <w:ins w:id="43" w:author="Maha Mohammed nabeel " w:date="2008-11-24T15:13:00Z">
        <w:r w:rsidR="00834A9B" w:rsidRPr="00834A9B">
          <w:rPr>
            <w:sz w:val="24"/>
            <w:szCs w:val="24"/>
          </w:rPr>
          <w:t xml:space="preserve">the performances of 10 different classification techniques on </w:t>
        </w:r>
      </w:ins>
      <w:ins w:id="44" w:author="Maha Mohammed nabeel " w:date="2008-11-24T15:14:00Z">
        <w:r w:rsidR="00834A9B">
          <w:rPr>
            <w:sz w:val="24"/>
            <w:szCs w:val="24"/>
          </w:rPr>
          <w:t xml:space="preserve">MNIST and </w:t>
        </w:r>
      </w:ins>
      <w:ins w:id="45" w:author="Maha Mohammed nabeel " w:date="2008-11-24T15:13:00Z">
        <w:r w:rsidR="00834A9B">
          <w:rPr>
            <w:sz w:val="24"/>
            <w:szCs w:val="24"/>
          </w:rPr>
          <w:t>MADBase to</w:t>
        </w:r>
      </w:ins>
      <w:ins w:id="46" w:author="Maha Mohammed nabeel " w:date="2008-11-24T15:14:00Z">
        <w:r w:rsidR="00834A9B">
          <w:rPr>
            <w:sz w:val="24"/>
            <w:szCs w:val="24"/>
          </w:rPr>
          <w:t xml:space="preserve"> use in comparison</w:t>
        </w:r>
      </w:ins>
      <w:ins w:id="47" w:author="Maha Mohammed nabeel " w:date="2008-11-24T15:15:00Z">
        <w:r w:rsidR="00834A9B">
          <w:rPr>
            <w:sz w:val="24"/>
            <w:szCs w:val="24"/>
          </w:rPr>
          <w:t xml:space="preserve"> between both databases</w:t>
        </w:r>
      </w:ins>
      <w:ins w:id="48" w:author="Maha Mohammed nabeel " w:date="2008-11-24T15:14:00Z">
        <w:r w:rsidR="00834A9B">
          <w:rPr>
            <w:sz w:val="24"/>
            <w:szCs w:val="24"/>
          </w:rPr>
          <w:t xml:space="preserve">. </w:t>
        </w:r>
      </w:ins>
      <w:ins w:id="49" w:author="Maha Mohammed nabeel " w:date="2008-11-24T15:13:00Z">
        <w:r w:rsidR="00834A9B" w:rsidRPr="00834A9B">
          <w:rPr>
            <w:sz w:val="24"/>
            <w:szCs w:val="24"/>
          </w:rPr>
          <w:t>Each of these 10 classifiers will be fed directly with gray-scale pixel values of digit images without feature extraction step. Some of these classifiers have parameters which need to be specified (e.g., the number of hidden units of ANN). Such parameters are selected so as to give the best performance on a validation set; which is a set of 10,000 digits selected randomly from the training set.</w:t>
        </w:r>
      </w:ins>
    </w:p>
    <w:p w:rsidR="00A5431B" w:rsidRDefault="00EE04B7" w:rsidP="00834A9B">
      <w:pPr>
        <w:pStyle w:val="Text"/>
        <w:spacing w:line="240" w:lineRule="auto"/>
        <w:rPr>
          <w:sz w:val="24"/>
          <w:szCs w:val="24"/>
        </w:rPr>
        <w:pPrChange w:id="50" w:author="Maha Mohammed nabeel " w:date="2008-11-24T15:14:00Z">
          <w:pPr>
            <w:pStyle w:val="Text"/>
            <w:spacing w:line="240" w:lineRule="auto"/>
          </w:pPr>
        </w:pPrChange>
      </w:pPr>
      <w:del w:id="51" w:author="Maha Mohammed nabeel " w:date="2008-11-24T15:08:00Z">
        <w:r w:rsidDel="00D37421">
          <w:rPr>
            <w:sz w:val="24"/>
            <w:szCs w:val="24"/>
          </w:rPr>
          <w:delText>A new Arabic digits database ha</w:delText>
        </w:r>
        <w:r w:rsidR="00A5431B" w:rsidRPr="00A5431B" w:rsidDel="00D37421">
          <w:rPr>
            <w:sz w:val="24"/>
            <w:szCs w:val="24"/>
          </w:rPr>
          <w:delText xml:space="preserve">s </w:delText>
        </w:r>
        <w:r w:rsidDel="00D37421">
          <w:rPr>
            <w:sz w:val="24"/>
            <w:szCs w:val="24"/>
          </w:rPr>
          <w:delText xml:space="preserve">been </w:delText>
        </w:r>
        <w:r w:rsidR="00A5431B" w:rsidRPr="00A5431B" w:rsidDel="00D37421">
          <w:rPr>
            <w:sz w:val="24"/>
            <w:szCs w:val="24"/>
          </w:rPr>
          <w:delText>presented in two versions</w:delText>
        </w:r>
        <w:r w:rsidDel="00D37421">
          <w:rPr>
            <w:sz w:val="24"/>
            <w:szCs w:val="24"/>
          </w:rPr>
          <w:delText xml:space="preserve"> in [9]</w:delText>
        </w:r>
        <w:r w:rsidR="00A5431B" w:rsidRPr="00A5431B" w:rsidDel="00D37421">
          <w:rPr>
            <w:sz w:val="24"/>
            <w:szCs w:val="24"/>
          </w:rPr>
          <w:delText>. One version is the database in its original format [9], which is composed of binary non-size-normalized images. We call this</w:delText>
        </w:r>
        <w:r w:rsidR="00A5431B" w:rsidDel="00D37421">
          <w:rPr>
            <w:sz w:val="24"/>
            <w:szCs w:val="24"/>
          </w:rPr>
          <w:delText xml:space="preserve"> </w:delText>
        </w:r>
        <w:r w:rsidR="00A5431B" w:rsidRPr="00A5431B" w:rsidDel="00D37421">
          <w:rPr>
            <w:sz w:val="24"/>
            <w:szCs w:val="24"/>
          </w:rPr>
          <w:delText>version the Arabic Digits database (the ADBase). The other version is a Modified version of the ADBase (the MADBase) which has the same format as the MNIST, the well-known Latin digits database. The MADBase version of the database is the one used in this paper so as to make the comparison between Arabic and Latin digits valid. Both versions of the introduced database are going to be introduced in the following two subsections.</w:delText>
        </w:r>
        <w:r w:rsidR="008164D4" w:rsidDel="00D37421">
          <w:rPr>
            <w:sz w:val="24"/>
            <w:szCs w:val="24"/>
          </w:rPr>
          <w:delText xml:space="preserve">  </w:delText>
        </w:r>
      </w:del>
    </w:p>
    <w:p w:rsidR="005367D9" w:rsidDel="00D37421" w:rsidRDefault="00D65FB3" w:rsidP="008D0CDC">
      <w:pPr>
        <w:pStyle w:val="Heading2"/>
        <w:numPr>
          <w:ilvl w:val="1"/>
          <w:numId w:val="10"/>
        </w:numPr>
        <w:rPr>
          <w:del w:id="52" w:author="Maha Mohammed nabeel " w:date="2008-11-24T15:08:00Z"/>
          <w:b/>
          <w:bCs/>
          <w:i w:val="0"/>
          <w:iCs w:val="0"/>
          <w:sz w:val="24"/>
          <w:szCs w:val="24"/>
        </w:rPr>
      </w:pPr>
      <w:del w:id="53" w:author="Maha Mohammed nabeel " w:date="2008-11-24T15:08:00Z">
        <w:r w:rsidRPr="00E159AC" w:rsidDel="00D37421">
          <w:rPr>
            <w:b/>
            <w:bCs/>
            <w:i w:val="0"/>
            <w:iCs w:val="0"/>
            <w:sz w:val="24"/>
            <w:szCs w:val="24"/>
          </w:rPr>
          <w:delText>The ADBase</w:delText>
        </w:r>
      </w:del>
    </w:p>
    <w:p w:rsidR="005367D9" w:rsidRPr="005367D9" w:rsidDel="00D37421" w:rsidRDefault="005367D9" w:rsidP="00EE04B7">
      <w:pPr>
        <w:rPr>
          <w:del w:id="54" w:author="Maha Mohammed nabeel " w:date="2008-11-24T15:08:00Z"/>
          <w:sz w:val="24"/>
          <w:szCs w:val="24"/>
        </w:rPr>
      </w:pPr>
      <w:del w:id="55" w:author="Maha Mohammed nabeel " w:date="2008-11-24T15:08:00Z">
        <w:r w:rsidRPr="005367D9" w:rsidDel="00D37421">
          <w:rPr>
            <w:sz w:val="24"/>
            <w:szCs w:val="24"/>
          </w:rPr>
          <w:delText>The ADBase is composed of 70,000 digits written by 700 participants. To ensure including different writing styles, the database was gathere</w:delText>
        </w:r>
        <w:r w:rsidR="00EE04B7" w:rsidDel="00D37421">
          <w:rPr>
            <w:sz w:val="24"/>
            <w:szCs w:val="24"/>
          </w:rPr>
          <w:delText>d from different institutions.</w:delText>
        </w:r>
      </w:del>
    </w:p>
    <w:p w:rsidR="005367D9" w:rsidRPr="005367D9" w:rsidDel="00D37421" w:rsidRDefault="005367D9" w:rsidP="00EE04B7">
      <w:pPr>
        <w:rPr>
          <w:del w:id="56" w:author="Maha Mohammed nabeel " w:date="2008-11-24T15:08:00Z"/>
          <w:sz w:val="24"/>
          <w:szCs w:val="24"/>
        </w:rPr>
      </w:pPr>
      <w:del w:id="57" w:author="Maha Mohammed nabeel " w:date="2008-11-24T15:08:00Z">
        <w:r w:rsidRPr="005367D9" w:rsidDel="00D37421">
          <w:rPr>
            <w:sz w:val="24"/>
            <w:szCs w:val="24"/>
          </w:rPr>
          <w:delText>The database is partitioned into two sets: a training set (60,000 digits – 6000 images per class) and a test set (10,000 digits – 1000 images per class).</w:delText>
        </w:r>
      </w:del>
    </w:p>
    <w:p w:rsidR="00D65FB3" w:rsidRPr="00755980" w:rsidRDefault="00D65FB3" w:rsidP="00D37421">
      <w:pPr>
        <w:pStyle w:val="Heading2"/>
        <w:numPr>
          <w:ilvl w:val="1"/>
          <w:numId w:val="10"/>
        </w:numPr>
        <w:rPr>
          <w:b/>
          <w:bCs/>
          <w:i w:val="0"/>
          <w:iCs w:val="0"/>
          <w:sz w:val="24"/>
          <w:szCs w:val="24"/>
        </w:rPr>
        <w:pPrChange w:id="58" w:author="Maha Mohammed nabeel " w:date="2008-11-24T15:08:00Z">
          <w:pPr>
            <w:pStyle w:val="Heading2"/>
            <w:numPr>
              <w:numId w:val="10"/>
            </w:numPr>
            <w:tabs>
              <w:tab w:val="num" w:pos="360"/>
            </w:tabs>
            <w:ind w:left="360" w:hanging="360"/>
          </w:pPr>
        </w:pPrChange>
      </w:pPr>
      <w:r w:rsidRPr="00755980">
        <w:rPr>
          <w:b/>
          <w:bCs/>
          <w:i w:val="0"/>
          <w:iCs w:val="0"/>
          <w:sz w:val="24"/>
          <w:szCs w:val="24"/>
        </w:rPr>
        <w:t xml:space="preserve">The </w:t>
      </w:r>
      <w:del w:id="59" w:author="Maha Mohammed nabeel " w:date="2008-11-24T15:08:00Z">
        <w:r w:rsidRPr="00755980" w:rsidDel="00D37421">
          <w:rPr>
            <w:b/>
            <w:bCs/>
            <w:i w:val="0"/>
            <w:iCs w:val="0"/>
            <w:sz w:val="24"/>
            <w:szCs w:val="24"/>
          </w:rPr>
          <w:delText>MADBas</w:delText>
        </w:r>
      </w:del>
      <w:ins w:id="60" w:author="Maha Mohammed nabeel " w:date="2008-11-24T15:08:00Z">
        <w:r w:rsidR="00D37421">
          <w:rPr>
            <w:b/>
            <w:bCs/>
            <w:i w:val="0"/>
            <w:iCs w:val="0"/>
            <w:sz w:val="24"/>
            <w:szCs w:val="24"/>
          </w:rPr>
          <w:t xml:space="preserve"> Database</w:t>
        </w:r>
      </w:ins>
      <w:del w:id="61" w:author="Maha Mohammed nabeel " w:date="2008-11-24T15:08:00Z">
        <w:r w:rsidRPr="00755980" w:rsidDel="00D37421">
          <w:rPr>
            <w:b/>
            <w:bCs/>
            <w:i w:val="0"/>
            <w:iCs w:val="0"/>
            <w:sz w:val="24"/>
            <w:szCs w:val="24"/>
          </w:rPr>
          <w:delText>e</w:delText>
        </w:r>
      </w:del>
    </w:p>
    <w:p w:rsidR="005367D9" w:rsidRPr="005367D9" w:rsidRDefault="00EE04B7" w:rsidP="008D0CDC">
      <w:pPr>
        <w:pStyle w:val="Text"/>
        <w:spacing w:line="240" w:lineRule="auto"/>
        <w:rPr>
          <w:sz w:val="24"/>
          <w:szCs w:val="24"/>
        </w:rPr>
      </w:pPr>
      <w:r>
        <w:rPr>
          <w:sz w:val="24"/>
          <w:szCs w:val="24"/>
        </w:rPr>
        <w:t>T</w:t>
      </w:r>
      <w:r w:rsidR="005367D9" w:rsidRPr="005367D9">
        <w:rPr>
          <w:sz w:val="24"/>
          <w:szCs w:val="24"/>
        </w:rPr>
        <w:t xml:space="preserve">he </w:t>
      </w:r>
      <w:del w:id="62" w:author="Maha Mohammed nabeel " w:date="2008-11-24T15:08:00Z">
        <w:r w:rsidR="005367D9" w:rsidRPr="005367D9" w:rsidDel="00D37421">
          <w:rPr>
            <w:sz w:val="24"/>
            <w:szCs w:val="24"/>
          </w:rPr>
          <w:delText>objectives of this paper is</w:delText>
        </w:r>
      </w:del>
      <w:ins w:id="63" w:author="Maha Mohammed nabeel " w:date="2008-11-24T15:08:00Z">
        <w:r w:rsidR="00D37421" w:rsidRPr="005367D9">
          <w:rPr>
            <w:sz w:val="24"/>
            <w:szCs w:val="24"/>
          </w:rPr>
          <w:t>objective of this paper is</w:t>
        </w:r>
      </w:ins>
      <w:r w:rsidR="005367D9" w:rsidRPr="005367D9">
        <w:rPr>
          <w:sz w:val="24"/>
          <w:szCs w:val="24"/>
        </w:rPr>
        <w:t xml:space="preserve"> to compare the performances of different classification techniques on Arabic digits with their performances on Latin. To make such a comparison valid, the two databases of Arabic and Latin digits should be of the same format. Since we have chosen the MNIST to be the used Latin digits database, a Modified version of the ADBase (MADBase) that has the same size and format of MNIST has been created. The MADBase is created from </w:t>
      </w:r>
      <w:r w:rsidR="005367D9" w:rsidRPr="005367D9">
        <w:rPr>
          <w:sz w:val="24"/>
          <w:szCs w:val="24"/>
        </w:rPr>
        <w:lastRenderedPageBreak/>
        <w:t>ADBase as follows. For each digit of ADBase, its height (h) and width (w) are calculated, and then the digit is size-normalized to have a new height (hnew) and new width (wnew). The assigned values of hnew and wnew depend on whether h or w is greater than the other. If h&gt;w, then hnew is set to 20, and w to floor(20×w/h). If w&gt;h, then wnew is set to 20 and hnew to floor(20×h/w). This procedure ensures that each digit of MADBase is confined in a 20×20 box while its aspect ration is preserved. Note here that the resulting size-normalized digits have gray levels as a result of the anti-aliasing filter used in size-normalization procedure. Then each digit is placed in a 28×28 white background such that its center of gravity coincides with the center of the white background.</w:t>
      </w:r>
    </w:p>
    <w:p w:rsidR="00D65FB3" w:rsidDel="00D37421" w:rsidRDefault="005367D9" w:rsidP="00D37421">
      <w:pPr>
        <w:pStyle w:val="Text"/>
        <w:spacing w:line="240" w:lineRule="auto"/>
        <w:rPr>
          <w:del w:id="64" w:author="Maha Mohammed nabeel " w:date="2008-11-24T15:09:00Z"/>
          <w:sz w:val="24"/>
          <w:szCs w:val="24"/>
        </w:rPr>
        <w:pPrChange w:id="65" w:author="Maha Mohammed nabeel " w:date="2008-11-24T15:09:00Z">
          <w:pPr>
            <w:pStyle w:val="Text"/>
            <w:spacing w:line="240" w:lineRule="auto"/>
          </w:pPr>
        </w:pPrChange>
      </w:pPr>
      <w:r w:rsidRPr="005367D9">
        <w:rPr>
          <w:sz w:val="24"/>
          <w:szCs w:val="24"/>
        </w:rPr>
        <w:t>The MADBase now has the same size and format of MNIST. Actually, MNIST is a modified version of the digits database NIST as MADBase is modified from ADBase. More about how MNIST is modified from NIST can be found in [1]. Samples of 10 digits from MNIST and their corresponding digits from MADBase are shown in Fig. 2(a) and 2(b), respectively.</w:t>
      </w:r>
      <w:ins w:id="66" w:author="Maha Mohammed nabeel " w:date="2008-11-24T15:09:00Z">
        <w:r w:rsidR="00D37421">
          <w:rPr>
            <w:sz w:val="24"/>
            <w:szCs w:val="24"/>
          </w:rPr>
          <w:t xml:space="preserve"> </w:t>
        </w:r>
      </w:ins>
    </w:p>
    <w:p w:rsidR="00D37421" w:rsidRDefault="00D37421" w:rsidP="008D0CDC">
      <w:pPr>
        <w:pStyle w:val="Text"/>
        <w:spacing w:line="240" w:lineRule="auto"/>
        <w:rPr>
          <w:ins w:id="67" w:author="Maha Mohammed nabeel " w:date="2008-11-24T15:09:00Z"/>
          <w:sz w:val="24"/>
          <w:szCs w:val="24"/>
        </w:rPr>
      </w:pPr>
    </w:p>
    <w:p w:rsidR="008164D4" w:rsidRDefault="00BA01E4" w:rsidP="00D37421">
      <w:pPr>
        <w:pStyle w:val="Text"/>
        <w:spacing w:line="240" w:lineRule="auto"/>
        <w:rPr>
          <w:sz w:val="24"/>
          <w:szCs w:val="24"/>
        </w:rPr>
        <w:pPrChange w:id="68" w:author="Maha Mohammed nabeel " w:date="2008-11-24T15:09:00Z">
          <w:pPr>
            <w:pStyle w:val="Text"/>
            <w:spacing w:line="240" w:lineRule="auto"/>
          </w:pPr>
        </w:pPrChange>
      </w:pPr>
      <w:r>
        <w:rPr>
          <w:sz w:val="24"/>
          <w:szCs w:val="24"/>
        </w:rPr>
        <w:t>Both</w:t>
      </w:r>
      <w:r w:rsidR="008164D4">
        <w:rPr>
          <w:sz w:val="24"/>
          <w:szCs w:val="24"/>
        </w:rPr>
        <w:t xml:space="preserve"> </w:t>
      </w:r>
      <w:del w:id="69" w:author="Maha Mohammed nabeel " w:date="2008-11-24T15:09:00Z">
        <w:r w:rsidR="008164D4" w:rsidDel="00D37421">
          <w:rPr>
            <w:sz w:val="24"/>
            <w:szCs w:val="24"/>
          </w:rPr>
          <w:delText>the</w:delText>
        </w:r>
        <w:r w:rsidR="008164D4" w:rsidRPr="008164D4" w:rsidDel="00D37421">
          <w:rPr>
            <w:sz w:val="24"/>
            <w:szCs w:val="24"/>
          </w:rPr>
          <w:delText xml:space="preserve"> ADBase and</w:delText>
        </w:r>
        <w:r w:rsidR="008164D4" w:rsidDel="00D37421">
          <w:rPr>
            <w:sz w:val="24"/>
            <w:szCs w:val="24"/>
          </w:rPr>
          <w:delText xml:space="preserve"> </w:delText>
        </w:r>
      </w:del>
      <w:r w:rsidR="008164D4">
        <w:rPr>
          <w:sz w:val="24"/>
          <w:szCs w:val="24"/>
        </w:rPr>
        <w:t>the</w:t>
      </w:r>
      <w:r w:rsidR="008164D4" w:rsidRPr="008164D4">
        <w:rPr>
          <w:sz w:val="24"/>
          <w:szCs w:val="24"/>
        </w:rPr>
        <w:t xml:space="preserve"> MADBase </w:t>
      </w:r>
      <w:del w:id="70" w:author="Maha Mohammed nabeel " w:date="2008-11-24T15:09:00Z">
        <w:r w:rsidR="008164D4" w:rsidRPr="008164D4" w:rsidDel="00D37421">
          <w:rPr>
            <w:sz w:val="24"/>
            <w:szCs w:val="24"/>
          </w:rPr>
          <w:delText xml:space="preserve">are </w:delText>
        </w:r>
      </w:del>
      <w:ins w:id="71" w:author="Maha Mohammed nabeel " w:date="2008-11-24T15:09:00Z">
        <w:r w:rsidR="00D37421">
          <w:rPr>
            <w:sz w:val="24"/>
            <w:szCs w:val="24"/>
          </w:rPr>
          <w:t>is</w:t>
        </w:r>
        <w:r w:rsidR="00D37421" w:rsidRPr="008164D4">
          <w:rPr>
            <w:sz w:val="24"/>
            <w:szCs w:val="24"/>
          </w:rPr>
          <w:t xml:space="preserve"> </w:t>
        </w:r>
      </w:ins>
      <w:r w:rsidR="008164D4" w:rsidRPr="008164D4">
        <w:rPr>
          <w:sz w:val="24"/>
          <w:szCs w:val="24"/>
        </w:rPr>
        <w:t>available</w:t>
      </w:r>
      <w:del w:id="72" w:author="Maha Mohammed nabeel " w:date="2008-11-24T15:09:00Z">
        <w:r w:rsidR="008164D4" w:rsidRPr="008164D4" w:rsidDel="00D37421">
          <w:rPr>
            <w:sz w:val="24"/>
            <w:szCs w:val="24"/>
          </w:rPr>
          <w:delText xml:space="preserve"> online</w:delText>
        </w:r>
      </w:del>
      <w:r w:rsidR="008164D4" w:rsidRPr="008164D4">
        <w:rPr>
          <w:sz w:val="24"/>
          <w:szCs w:val="24"/>
        </w:rPr>
        <w:t xml:space="preserve"> for free at </w:t>
      </w:r>
      <w:r w:rsidR="00707BA8">
        <w:fldChar w:fldCharType="begin"/>
      </w:r>
      <w:r w:rsidR="00707BA8">
        <w:instrText>HYPERLINK "http://datacenter.aucegypt.edu/shazeem/"</w:instrText>
      </w:r>
      <w:r w:rsidR="00707BA8">
        <w:fldChar w:fldCharType="separate"/>
      </w:r>
      <w:r w:rsidR="0070669C" w:rsidRPr="00957308">
        <w:rPr>
          <w:rStyle w:val="Hyperlink"/>
          <w:sz w:val="24"/>
          <w:szCs w:val="24"/>
        </w:rPr>
        <w:t>http://datacenter.aucegypt.edu/shazeem/</w:t>
      </w:r>
      <w:r w:rsidR="00707BA8">
        <w:fldChar w:fldCharType="end"/>
      </w:r>
      <w:r w:rsidR="008164D4" w:rsidRPr="008164D4">
        <w:rPr>
          <w:sz w:val="24"/>
          <w:szCs w:val="24"/>
        </w:rPr>
        <w:t>.</w:t>
      </w:r>
    </w:p>
    <w:p w:rsidR="0070669C" w:rsidRDefault="0070669C" w:rsidP="008D0CDC">
      <w:pPr>
        <w:pStyle w:val="Text"/>
        <w:spacing w:line="240" w:lineRule="auto"/>
        <w:rPr>
          <w:sz w:val="24"/>
          <w:szCs w:val="24"/>
        </w:rPr>
      </w:pPr>
    </w:p>
    <w:p w:rsidR="0070669C" w:rsidRPr="004A17A9" w:rsidRDefault="0070669C" w:rsidP="008D0CDC">
      <w:pPr>
        <w:pStyle w:val="Text"/>
        <w:spacing w:line="240" w:lineRule="auto"/>
        <w:ind w:firstLine="0"/>
        <w:rPr>
          <w:sz w:val="24"/>
          <w:szCs w:val="24"/>
        </w:rPr>
      </w:pPr>
    </w:p>
    <w:p w:rsidR="00E337EA" w:rsidRPr="00D419D9" w:rsidRDefault="00D6327C" w:rsidP="008D0CDC">
      <w:pPr>
        <w:pStyle w:val="ART"/>
        <w:framePr w:w="4621" w:wrap="notBeside" w:vAnchor="page" w:hAnchor="page" w:x="1441" w:y="861"/>
        <w:spacing w:before="0" w:after="0" w:line="240" w:lineRule="auto"/>
        <w:rPr>
          <w:rFonts w:ascii="Palatino" w:eastAsia="Times New Roman" w:hAnsi="Palatino"/>
          <w:color w:val="000000"/>
          <w:kern w:val="16"/>
          <w:sz w:val="19"/>
          <w:szCs w:val="20"/>
          <w:lang w:eastAsia="en-US"/>
        </w:rPr>
      </w:pPr>
      <w:r w:rsidRPr="00707BA8">
        <w:rPr>
          <w:rFonts w:eastAsia="Times New Roman"/>
          <w:lang w:eastAsia="en-US"/>
        </w:rPr>
        <w:pict>
          <v:shape id="_x0000_i1072" type="#_x0000_t75" style="width:106.5pt;height:195.75pt" o:allowoverlap="f">
            <v:imagedata r:id="rId46" o:title="" croptop="8284f" cropbottom="6816f" cropleft="17931f" cropright="18403f"/>
          </v:shape>
        </w:pict>
      </w:r>
      <w:r w:rsidR="00E337EA" w:rsidRPr="00D419D9">
        <w:rPr>
          <w:rFonts w:ascii="Palatino" w:eastAsia="Times New Roman" w:hAnsi="Palatino"/>
          <w:color w:val="000000"/>
          <w:kern w:val="16"/>
          <w:sz w:val="19"/>
          <w:szCs w:val="20"/>
          <w:lang w:eastAsia="en-US"/>
        </w:rPr>
        <w:t xml:space="preserve">   </w:t>
      </w:r>
      <w:r w:rsidRPr="00707BA8">
        <w:rPr>
          <w:rFonts w:ascii="Palatino" w:eastAsia="Times New Roman" w:hAnsi="Palatino"/>
          <w:color w:val="000000"/>
          <w:kern w:val="16"/>
          <w:sz w:val="19"/>
          <w:szCs w:val="20"/>
          <w:lang w:eastAsia="en-US"/>
        </w:rPr>
        <w:pict>
          <v:shape id="_x0000_i1073" type="#_x0000_t75" style="width:106.5pt;height:195.75pt" o:allowoverlap="f">
            <v:imagedata r:id="rId47" o:title="writer543" croptop="5537f" cropbottom="6893f" cropleft="4215f" cropright="2784f"/>
          </v:shape>
        </w:pict>
      </w:r>
    </w:p>
    <w:p w:rsidR="00E337EA" w:rsidRPr="00D419D9" w:rsidRDefault="00E337EA" w:rsidP="008D0CDC">
      <w:pPr>
        <w:framePr w:w="4621" w:wrap="notBeside" w:vAnchor="page" w:hAnchor="page" w:x="1441" w:y="861"/>
        <w:jc w:val="center"/>
        <w:rPr>
          <w:rFonts w:ascii="Palatino" w:hAnsi="Palatino"/>
          <w:color w:val="000000"/>
          <w:kern w:val="16"/>
          <w:sz w:val="19"/>
        </w:rPr>
      </w:pPr>
      <w:r w:rsidRPr="00D419D9">
        <w:rPr>
          <w:rFonts w:ascii="Palatino" w:hAnsi="Palatino"/>
          <w:color w:val="000000"/>
          <w:kern w:val="16"/>
          <w:sz w:val="19"/>
        </w:rPr>
        <w:t>(a)</w:t>
      </w:r>
      <w:r w:rsidRPr="00D419D9">
        <w:rPr>
          <w:rFonts w:ascii="Palatino" w:hAnsi="Palatino"/>
          <w:color w:val="000000"/>
          <w:kern w:val="16"/>
          <w:sz w:val="19"/>
        </w:rPr>
        <w:tab/>
      </w:r>
      <w:r w:rsidRPr="00D419D9">
        <w:rPr>
          <w:rFonts w:ascii="Palatino" w:hAnsi="Palatino"/>
          <w:color w:val="000000"/>
          <w:kern w:val="16"/>
          <w:sz w:val="19"/>
        </w:rPr>
        <w:tab/>
        <w:t xml:space="preserve">       </w:t>
      </w:r>
      <w:r>
        <w:rPr>
          <w:rFonts w:ascii="Palatino" w:hAnsi="Palatino"/>
          <w:color w:val="000000"/>
          <w:kern w:val="16"/>
          <w:sz w:val="19"/>
        </w:rPr>
        <w:t xml:space="preserve">              </w:t>
      </w:r>
      <w:r w:rsidRPr="00D419D9">
        <w:rPr>
          <w:rFonts w:ascii="Palatino" w:hAnsi="Palatino"/>
          <w:color w:val="000000"/>
          <w:kern w:val="16"/>
          <w:sz w:val="19"/>
        </w:rPr>
        <w:t>(b)</w:t>
      </w:r>
    </w:p>
    <w:p w:rsidR="00E337EA" w:rsidRPr="00D419D9" w:rsidRDefault="00E337EA" w:rsidP="008D0CDC">
      <w:pPr>
        <w:framePr w:w="4621" w:wrap="notBeside" w:vAnchor="page" w:hAnchor="page" w:x="1441" w:y="861"/>
        <w:jc w:val="center"/>
        <w:rPr>
          <w:rFonts w:ascii="Palatino" w:hAnsi="Palatino"/>
          <w:color w:val="000000"/>
          <w:kern w:val="16"/>
          <w:sz w:val="19"/>
        </w:rPr>
      </w:pPr>
    </w:p>
    <w:p w:rsidR="00E337EA" w:rsidRPr="00D419D9" w:rsidRDefault="00E337EA" w:rsidP="008D0CDC">
      <w:pPr>
        <w:pStyle w:val="FIGURECAPTION0"/>
        <w:framePr w:w="4621" w:wrap="notBeside" w:vAnchor="page" w:hAnchor="page" w:x="1441" w:y="861"/>
        <w:spacing w:line="240" w:lineRule="auto"/>
        <w:jc w:val="center"/>
        <w:rPr>
          <w:rFonts w:ascii="Palatino" w:eastAsia="Times New Roman" w:hAnsi="Palatino"/>
          <w:color w:val="000000"/>
          <w:kern w:val="16"/>
          <w:sz w:val="19"/>
          <w:szCs w:val="20"/>
          <w:lang w:eastAsia="en-US"/>
        </w:rPr>
      </w:pPr>
      <w:r w:rsidRPr="00D419D9">
        <w:rPr>
          <w:rFonts w:ascii="Palatino" w:eastAsia="Times New Roman" w:hAnsi="Palatino"/>
          <w:color w:val="000000"/>
          <w:kern w:val="16"/>
          <w:sz w:val="19"/>
          <w:szCs w:val="20"/>
          <w:lang w:eastAsia="en-US"/>
        </w:rPr>
        <w:t xml:space="preserve">Fig. 1. </w:t>
      </w:r>
      <w:r w:rsidR="00C316A2">
        <w:rPr>
          <w:rFonts w:ascii="Palatino" w:eastAsia="Times New Roman" w:hAnsi="Palatino"/>
          <w:color w:val="000000"/>
          <w:kern w:val="16"/>
          <w:sz w:val="19"/>
          <w:szCs w:val="20"/>
          <w:lang w:eastAsia="en-US"/>
        </w:rPr>
        <w:t>(a) An e</w:t>
      </w:r>
      <w:r w:rsidRPr="00D419D9">
        <w:rPr>
          <w:rFonts w:ascii="Palatino" w:eastAsia="Times New Roman" w:hAnsi="Palatino"/>
          <w:color w:val="000000"/>
          <w:kern w:val="16"/>
          <w:sz w:val="19"/>
          <w:szCs w:val="20"/>
          <w:lang w:eastAsia="en-US"/>
        </w:rPr>
        <w:t>mpty form</w:t>
      </w:r>
      <w:r w:rsidR="00C316A2">
        <w:rPr>
          <w:rFonts w:ascii="Palatino" w:eastAsia="Times New Roman" w:hAnsi="Palatino"/>
          <w:color w:val="000000"/>
          <w:kern w:val="16"/>
          <w:sz w:val="19"/>
          <w:szCs w:val="20"/>
          <w:lang w:eastAsia="en-US"/>
        </w:rPr>
        <w:t>,</w:t>
      </w:r>
      <w:r w:rsidRPr="00D419D9">
        <w:rPr>
          <w:rFonts w:ascii="Palatino" w:eastAsia="Times New Roman" w:hAnsi="Palatino"/>
          <w:color w:val="000000"/>
          <w:kern w:val="16"/>
          <w:sz w:val="19"/>
          <w:szCs w:val="20"/>
          <w:lang w:eastAsia="en-US"/>
        </w:rPr>
        <w:t xml:space="preserve"> and </w:t>
      </w:r>
      <w:r w:rsidR="00985929">
        <w:rPr>
          <w:rFonts w:ascii="Palatino" w:eastAsia="Times New Roman" w:hAnsi="Palatino"/>
          <w:color w:val="000000"/>
          <w:kern w:val="16"/>
          <w:sz w:val="19"/>
          <w:szCs w:val="20"/>
          <w:lang w:eastAsia="en-US"/>
        </w:rPr>
        <w:t>(b) a</w:t>
      </w:r>
      <w:r w:rsidR="00C316A2">
        <w:rPr>
          <w:rFonts w:ascii="Palatino" w:eastAsia="Times New Roman" w:hAnsi="Palatino"/>
          <w:color w:val="000000"/>
          <w:kern w:val="16"/>
          <w:sz w:val="19"/>
          <w:szCs w:val="20"/>
          <w:lang w:eastAsia="en-US"/>
        </w:rPr>
        <w:t xml:space="preserve"> </w:t>
      </w:r>
      <w:r w:rsidRPr="00D419D9">
        <w:rPr>
          <w:rFonts w:ascii="Palatino" w:eastAsia="Times New Roman" w:hAnsi="Palatino"/>
          <w:color w:val="000000"/>
          <w:kern w:val="16"/>
          <w:sz w:val="19"/>
          <w:szCs w:val="20"/>
          <w:lang w:eastAsia="en-US"/>
        </w:rPr>
        <w:t>filled form</w:t>
      </w:r>
    </w:p>
    <w:p w:rsidR="00F45868" w:rsidRDefault="00F45868" w:rsidP="008D0CDC">
      <w:pPr>
        <w:pStyle w:val="Heading1"/>
        <w:numPr>
          <w:ilvl w:val="0"/>
          <w:numId w:val="7"/>
        </w:numPr>
        <w:jc w:val="left"/>
        <w:rPr>
          <w:ins w:id="73" w:author="Maha Mohammed nabeel " w:date="2008-11-24T15:04:00Z"/>
          <w:b/>
          <w:bCs/>
          <w:sz w:val="24"/>
          <w:szCs w:val="24"/>
        </w:rPr>
      </w:pPr>
      <w:r w:rsidRPr="004421C0">
        <w:rPr>
          <w:b/>
          <w:bCs/>
          <w:sz w:val="24"/>
          <w:szCs w:val="24"/>
        </w:rPr>
        <w:t xml:space="preserve">Comparing the Performances of Different Classifiers on Arabic </w:t>
      </w:r>
      <w:r w:rsidR="007F3197" w:rsidRPr="004421C0">
        <w:rPr>
          <w:b/>
          <w:bCs/>
          <w:sz w:val="24"/>
          <w:szCs w:val="24"/>
        </w:rPr>
        <w:t>Digits To that of Latin</w:t>
      </w:r>
    </w:p>
    <w:p w:rsidR="00D6327C" w:rsidRPr="00D6327C" w:rsidRDefault="00D6327C" w:rsidP="00D6327C">
      <w:pPr>
        <w:rPr>
          <w:rPrChange w:id="74" w:author="Maha Mohammed nabeel " w:date="2008-11-24T15:04:00Z">
            <w:rPr>
              <w:b/>
              <w:bCs/>
              <w:sz w:val="24"/>
              <w:szCs w:val="24"/>
            </w:rPr>
          </w:rPrChange>
        </w:rPr>
        <w:pPrChange w:id="75" w:author="Maha Mohammed nabeel " w:date="2008-11-24T15:04:00Z">
          <w:pPr>
            <w:pStyle w:val="Heading1"/>
            <w:numPr>
              <w:numId w:val="7"/>
            </w:numPr>
            <w:tabs>
              <w:tab w:val="num" w:pos="480"/>
            </w:tabs>
            <w:ind w:left="480" w:hanging="480"/>
            <w:jc w:val="left"/>
          </w:pPr>
        </w:pPrChange>
      </w:pPr>
    </w:p>
    <w:p w:rsidR="008D0CDC" w:rsidRDefault="0070669C" w:rsidP="00F43E1D">
      <w:pPr>
        <w:pStyle w:val="Text"/>
        <w:spacing w:line="240" w:lineRule="auto"/>
        <w:rPr>
          <w:sz w:val="24"/>
          <w:szCs w:val="24"/>
        </w:rPr>
      </w:pPr>
      <w:r>
        <w:rPr>
          <w:sz w:val="24"/>
          <w:szCs w:val="24"/>
        </w:rPr>
        <w:t>The goal</w:t>
      </w:r>
      <w:r w:rsidR="004C66FF" w:rsidRPr="004C66FF">
        <w:rPr>
          <w:sz w:val="24"/>
          <w:szCs w:val="24"/>
        </w:rPr>
        <w:t xml:space="preserve"> of this paper is to compare between the performances of different classifiers on Arabic digits to their performances on Latin digits. This may give us insights into the natures of the two problems. In the previous section</w:t>
      </w:r>
      <w:del w:id="76" w:author="Maha Mohammed nabeel " w:date="2008-11-23T17:49:00Z">
        <w:r w:rsidR="00F43E1D" w:rsidDel="00F43E1D">
          <w:rPr>
            <w:sz w:val="24"/>
            <w:szCs w:val="24"/>
          </w:rPr>
          <w:delText>,</w:delText>
        </w:r>
        <w:r w:rsidR="004C66FF" w:rsidRPr="004C66FF" w:rsidDel="00F43E1D">
          <w:rPr>
            <w:sz w:val="24"/>
            <w:szCs w:val="24"/>
          </w:rPr>
          <w:delText xml:space="preserve"> the performances of 10 different classifiers on MADBase were reported. Now, the same 10 classifiers are used to classify the Latin digits of MNIST</w:delText>
        </w:r>
      </w:del>
      <w:ins w:id="77" w:author="Maha Mohammed nabeel " w:date="2008-11-23T17:49:00Z">
        <w:r w:rsidR="00F43E1D">
          <w:rPr>
            <w:sz w:val="24"/>
            <w:szCs w:val="24"/>
          </w:rPr>
          <w:t xml:space="preserve">, the MADBase and MNIST </w:t>
        </w:r>
      </w:ins>
      <w:r w:rsidR="004C66FF" w:rsidRPr="004C66FF">
        <w:rPr>
          <w:sz w:val="24"/>
          <w:szCs w:val="24"/>
        </w:rPr>
        <w:t xml:space="preserve">. Results are summarized in table 4. We may compare </w:t>
      </w:r>
      <w:r w:rsidR="004C66FF" w:rsidRPr="004C66FF">
        <w:rPr>
          <w:sz w:val="24"/>
          <w:szCs w:val="24"/>
        </w:rPr>
        <w:lastRenderedPageBreak/>
        <w:t xml:space="preserve">between performances of different classifiers on Arabic and Latin digits by comparing tables 3 and 4. To better visualize accuracy comparison, see Fig. 3. </w:t>
      </w:r>
    </w:p>
    <w:p w:rsidR="00EE04B7" w:rsidRPr="004C66FF" w:rsidRDefault="00EE04B7" w:rsidP="00EE04B7">
      <w:pPr>
        <w:pStyle w:val="Text"/>
        <w:spacing w:line="240" w:lineRule="auto"/>
        <w:rPr>
          <w:sz w:val="24"/>
          <w:szCs w:val="24"/>
        </w:rPr>
      </w:pPr>
    </w:p>
    <w:p w:rsidR="00F83B64" w:rsidRPr="00196432" w:rsidRDefault="00F83B64" w:rsidP="008D0CDC">
      <w:pPr>
        <w:pStyle w:val="Text"/>
        <w:spacing w:line="240" w:lineRule="auto"/>
        <w:ind w:firstLine="0"/>
        <w:jc w:val="center"/>
        <w:rPr>
          <w:color w:val="000000"/>
          <w:kern w:val="16"/>
          <w:sz w:val="19"/>
        </w:rPr>
      </w:pPr>
      <w:r w:rsidRPr="00196432">
        <w:rPr>
          <w:color w:val="000000"/>
          <w:kern w:val="16"/>
          <w:sz w:val="19"/>
        </w:rPr>
        <w:t>TABLE 4</w:t>
      </w:r>
      <w:r w:rsidRPr="00196432">
        <w:rPr>
          <w:color w:val="000000"/>
          <w:kern w:val="16"/>
          <w:sz w:val="19"/>
        </w:rPr>
        <w:br/>
        <w:t>Performances of different classification techniques on MNIST</w:t>
      </w:r>
    </w:p>
    <w:tbl>
      <w:tblPr>
        <w:tblpPr w:leftFromText="180" w:rightFromText="180" w:vertAnchor="page" w:horzAnchor="page" w:tblpX="1747" w:tblpY="7916"/>
        <w:tblW w:w="366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1"/>
        <w:gridCol w:w="668"/>
        <w:gridCol w:w="668"/>
        <w:gridCol w:w="669"/>
      </w:tblGrid>
      <w:tr w:rsidR="00EE04B7" w:rsidTr="00EE04B7">
        <w:trPr>
          <w:trHeight w:val="490"/>
        </w:trPr>
        <w:tc>
          <w:tcPr>
            <w:tcW w:w="1661" w:type="dxa"/>
            <w:vAlign w:val="center"/>
          </w:tcPr>
          <w:p w:rsidR="00EE04B7" w:rsidRPr="00D97312" w:rsidRDefault="00EE04B7" w:rsidP="00EE04B7">
            <w:pPr>
              <w:jc w:val="center"/>
              <w:rPr>
                <w:rFonts w:ascii="Book Antiqua" w:eastAsia="SimSun" w:hAnsi="Book Antiqua"/>
                <w:b/>
                <w:bCs/>
              </w:rPr>
            </w:pPr>
            <w:r w:rsidRPr="00D97312">
              <w:rPr>
                <w:rFonts w:ascii="Book Antiqua" w:eastAsia="SimSun" w:hAnsi="Book Antiqua"/>
                <w:b/>
                <w:bCs/>
              </w:rPr>
              <w:t>Classifier</w:t>
            </w:r>
          </w:p>
        </w:tc>
        <w:tc>
          <w:tcPr>
            <w:tcW w:w="668" w:type="dxa"/>
            <w:shd w:val="clear" w:color="auto" w:fill="auto"/>
            <w:vAlign w:val="center"/>
          </w:tcPr>
          <w:p w:rsidR="00EE04B7" w:rsidRPr="00D97312" w:rsidRDefault="00EE04B7" w:rsidP="00EE04B7">
            <w:pPr>
              <w:jc w:val="center"/>
              <w:rPr>
                <w:rFonts w:ascii="Book Antiqua" w:eastAsia="SimSun" w:hAnsi="Book Antiqua"/>
                <w:b/>
                <w:bCs/>
              </w:rPr>
            </w:pPr>
            <w:r w:rsidRPr="00D97312">
              <w:rPr>
                <w:rFonts w:ascii="Book Antiqua" w:eastAsia="SimSun" w:hAnsi="Book Antiqua"/>
                <w:b/>
                <w:bCs/>
              </w:rPr>
              <w:t>Acc</w:t>
            </w:r>
          </w:p>
          <w:p w:rsidR="00EE04B7" w:rsidRPr="00D97312" w:rsidRDefault="00EE04B7" w:rsidP="00EE04B7">
            <w:pPr>
              <w:jc w:val="center"/>
              <w:rPr>
                <w:rFonts w:ascii="Book Antiqua" w:eastAsia="SimSun" w:hAnsi="Book Antiqua"/>
                <w:b/>
                <w:bCs/>
              </w:rPr>
            </w:pPr>
            <w:r w:rsidRPr="00D97312">
              <w:rPr>
                <w:rFonts w:ascii="Book Antiqua" w:eastAsia="SimSun" w:hAnsi="Book Antiqua"/>
                <w:b/>
                <w:bCs/>
              </w:rPr>
              <w:t>(%)</w:t>
            </w:r>
          </w:p>
        </w:tc>
        <w:tc>
          <w:tcPr>
            <w:tcW w:w="668" w:type="dxa"/>
            <w:shd w:val="clear" w:color="auto" w:fill="auto"/>
            <w:vAlign w:val="center"/>
          </w:tcPr>
          <w:p w:rsidR="00EE04B7" w:rsidRPr="00D97312" w:rsidRDefault="00EE04B7" w:rsidP="00EE04B7">
            <w:pPr>
              <w:jc w:val="center"/>
              <w:rPr>
                <w:rFonts w:ascii="Book Antiqua" w:eastAsia="SimSun" w:hAnsi="Book Antiqua"/>
                <w:b/>
                <w:bCs/>
              </w:rPr>
            </w:pPr>
            <w:r w:rsidRPr="00D97312">
              <w:rPr>
                <w:rFonts w:ascii="Book Antiqua" w:eastAsia="SimSun" w:hAnsi="Book Antiqua"/>
                <w:b/>
                <w:bCs/>
              </w:rPr>
              <w:t>RR</w:t>
            </w:r>
          </w:p>
          <w:p w:rsidR="00EE04B7" w:rsidRPr="00D97312" w:rsidRDefault="00EE04B7" w:rsidP="00EE04B7">
            <w:pPr>
              <w:jc w:val="center"/>
              <w:rPr>
                <w:rFonts w:ascii="Book Antiqua" w:eastAsia="SimSun" w:hAnsi="Book Antiqua"/>
                <w:b/>
                <w:bCs/>
              </w:rPr>
            </w:pPr>
            <w:r w:rsidRPr="00D97312">
              <w:rPr>
                <w:rFonts w:ascii="Book Antiqua" w:eastAsia="SimSun" w:hAnsi="Book Antiqua"/>
                <w:b/>
                <w:bCs/>
              </w:rPr>
              <w:t>(%)</w:t>
            </w:r>
          </w:p>
        </w:tc>
        <w:tc>
          <w:tcPr>
            <w:tcW w:w="669" w:type="dxa"/>
            <w:shd w:val="clear" w:color="auto" w:fill="auto"/>
            <w:vAlign w:val="center"/>
          </w:tcPr>
          <w:p w:rsidR="00EE04B7" w:rsidRPr="00D97312" w:rsidRDefault="00EE04B7" w:rsidP="00EE04B7">
            <w:pPr>
              <w:jc w:val="center"/>
              <w:rPr>
                <w:rFonts w:ascii="Book Antiqua" w:eastAsia="SimSun" w:hAnsi="Book Antiqua"/>
                <w:b/>
                <w:bCs/>
              </w:rPr>
            </w:pPr>
            <w:r w:rsidRPr="00D97312">
              <w:rPr>
                <w:rFonts w:ascii="Book Antiqua" w:eastAsia="SimSun" w:hAnsi="Book Antiqua"/>
                <w:b/>
                <w:bCs/>
              </w:rPr>
              <w:t>T</w:t>
            </w:r>
          </w:p>
          <w:p w:rsidR="00EE04B7" w:rsidRPr="00D97312" w:rsidRDefault="00EE04B7" w:rsidP="00EE04B7">
            <w:pPr>
              <w:jc w:val="center"/>
              <w:rPr>
                <w:rFonts w:ascii="Book Antiqua" w:eastAsia="SimSun" w:hAnsi="Book Antiqua"/>
                <w:b/>
                <w:bCs/>
              </w:rPr>
            </w:pPr>
          </w:p>
        </w:tc>
      </w:tr>
      <w:tr w:rsidR="00EE04B7" w:rsidTr="00EE04B7">
        <w:trPr>
          <w:trHeight w:val="20"/>
        </w:trPr>
        <w:tc>
          <w:tcPr>
            <w:tcW w:w="1661" w:type="dxa"/>
            <w:vAlign w:val="center"/>
          </w:tcPr>
          <w:p w:rsidR="00EE04B7" w:rsidRPr="00D97312" w:rsidRDefault="00EE04B7" w:rsidP="00EE04B7">
            <w:pPr>
              <w:jc w:val="center"/>
              <w:rPr>
                <w:rFonts w:ascii="Book Antiqua" w:eastAsia="SimSun" w:hAnsi="Book Antiqua"/>
              </w:rPr>
            </w:pPr>
            <w:r>
              <w:rPr>
                <w:rFonts w:ascii="Book Antiqua" w:eastAsia="SimSun" w:hAnsi="Book Antiqua"/>
              </w:rPr>
              <w:t>OVA Linear</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92.35</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41.34</w:t>
            </w:r>
          </w:p>
        </w:tc>
        <w:tc>
          <w:tcPr>
            <w:tcW w:w="669"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1</w:t>
            </w:r>
          </w:p>
        </w:tc>
      </w:tr>
      <w:tr w:rsidR="00EE04B7" w:rsidTr="00EE04B7">
        <w:trPr>
          <w:trHeight w:val="20"/>
        </w:trPr>
        <w:tc>
          <w:tcPr>
            <w:tcW w:w="1661" w:type="dxa"/>
            <w:vAlign w:val="center"/>
          </w:tcPr>
          <w:p w:rsidR="00EE04B7" w:rsidRPr="00D97312" w:rsidRDefault="00EE04B7" w:rsidP="00EE04B7">
            <w:pPr>
              <w:jc w:val="center"/>
              <w:rPr>
                <w:rFonts w:ascii="Book Antiqua" w:eastAsia="SimSun" w:hAnsi="Book Antiqua"/>
              </w:rPr>
            </w:pPr>
            <w:r>
              <w:rPr>
                <w:rFonts w:ascii="Book Antiqua" w:eastAsia="SimSun" w:hAnsi="Book Antiqua"/>
              </w:rPr>
              <w:t>OVO Linear</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94.25</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43.83</w:t>
            </w:r>
          </w:p>
        </w:tc>
        <w:tc>
          <w:tcPr>
            <w:tcW w:w="669"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5</w:t>
            </w:r>
          </w:p>
        </w:tc>
      </w:tr>
      <w:tr w:rsidR="00EE04B7" w:rsidTr="00EE04B7">
        <w:trPr>
          <w:trHeight w:val="20"/>
        </w:trPr>
        <w:tc>
          <w:tcPr>
            <w:tcW w:w="1661" w:type="dxa"/>
            <w:vAlign w:val="center"/>
          </w:tcPr>
          <w:p w:rsidR="00EE04B7" w:rsidRPr="00D97312" w:rsidRDefault="00EE04B7" w:rsidP="00EE04B7">
            <w:pPr>
              <w:jc w:val="center"/>
              <w:rPr>
                <w:rFonts w:ascii="Book Antiqua" w:eastAsia="SimSun" w:hAnsi="Book Antiqua"/>
              </w:rPr>
            </w:pPr>
            <w:r>
              <w:rPr>
                <w:rFonts w:ascii="Book Antiqua" w:eastAsia="SimSun" w:hAnsi="Book Antiqua"/>
              </w:rPr>
              <w:t>OVO-lin-SVM</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94.76</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27.61</w:t>
            </w:r>
          </w:p>
        </w:tc>
        <w:tc>
          <w:tcPr>
            <w:tcW w:w="669"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5</w:t>
            </w:r>
          </w:p>
        </w:tc>
      </w:tr>
      <w:tr w:rsidR="00EE04B7" w:rsidTr="00EE04B7">
        <w:trPr>
          <w:trHeight w:val="20"/>
        </w:trPr>
        <w:tc>
          <w:tcPr>
            <w:tcW w:w="1661" w:type="dxa"/>
            <w:vAlign w:val="center"/>
          </w:tcPr>
          <w:p w:rsidR="00EE04B7" w:rsidRPr="00D97312" w:rsidRDefault="00EE04B7" w:rsidP="00EE04B7">
            <w:pPr>
              <w:jc w:val="center"/>
              <w:rPr>
                <w:rFonts w:ascii="Book Antiqua" w:eastAsia="SimSun" w:hAnsi="Book Antiqua"/>
              </w:rPr>
            </w:pPr>
            <w:r>
              <w:rPr>
                <w:rFonts w:ascii="Book Antiqua" w:eastAsia="SimSun" w:hAnsi="Book Antiqua"/>
              </w:rPr>
              <w:t>KNN, K=3</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97.05</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15.33</w:t>
            </w:r>
          </w:p>
        </w:tc>
        <w:tc>
          <w:tcPr>
            <w:tcW w:w="669"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7100</w:t>
            </w:r>
          </w:p>
        </w:tc>
      </w:tr>
      <w:tr w:rsidR="00EE04B7" w:rsidTr="00EE04B7">
        <w:trPr>
          <w:trHeight w:val="20"/>
        </w:trPr>
        <w:tc>
          <w:tcPr>
            <w:tcW w:w="1661" w:type="dxa"/>
            <w:vAlign w:val="center"/>
          </w:tcPr>
          <w:p w:rsidR="00EE04B7" w:rsidRPr="00D97312" w:rsidRDefault="00EE04B7" w:rsidP="00EE04B7">
            <w:pPr>
              <w:jc w:val="center"/>
              <w:rPr>
                <w:rFonts w:ascii="Book Antiqua" w:eastAsia="SimSun" w:hAnsi="Book Antiqua"/>
              </w:rPr>
            </w:pPr>
            <w:r>
              <w:rPr>
                <w:rFonts w:ascii="Book Antiqua" w:eastAsia="SimSun" w:hAnsi="Book Antiqua"/>
              </w:rPr>
              <w:t>KNN, K=5</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96.88</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12.47</w:t>
            </w:r>
          </w:p>
        </w:tc>
        <w:tc>
          <w:tcPr>
            <w:tcW w:w="669"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7100</w:t>
            </w:r>
          </w:p>
        </w:tc>
      </w:tr>
      <w:tr w:rsidR="00EE04B7" w:rsidTr="00EE04B7">
        <w:trPr>
          <w:trHeight w:val="20"/>
        </w:trPr>
        <w:tc>
          <w:tcPr>
            <w:tcW w:w="1661" w:type="dxa"/>
            <w:vAlign w:val="center"/>
          </w:tcPr>
          <w:p w:rsidR="00EE04B7" w:rsidRPr="00D97312" w:rsidRDefault="00EE04B7" w:rsidP="00EE04B7">
            <w:pPr>
              <w:jc w:val="center"/>
              <w:rPr>
                <w:rFonts w:ascii="Book Antiqua" w:eastAsia="SimSun" w:hAnsi="Book Antiqua"/>
              </w:rPr>
            </w:pPr>
            <w:r>
              <w:rPr>
                <w:rFonts w:ascii="Book Antiqua" w:eastAsia="SimSun" w:hAnsi="Book Antiqua"/>
              </w:rPr>
              <w:t>Parzen</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96.93</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12.4</w:t>
            </w:r>
          </w:p>
        </w:tc>
        <w:tc>
          <w:tcPr>
            <w:tcW w:w="669"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8150</w:t>
            </w:r>
          </w:p>
        </w:tc>
      </w:tr>
      <w:tr w:rsidR="00EE04B7" w:rsidTr="00EE04B7">
        <w:trPr>
          <w:trHeight w:val="20"/>
        </w:trPr>
        <w:tc>
          <w:tcPr>
            <w:tcW w:w="1661" w:type="dxa"/>
            <w:vAlign w:val="center"/>
          </w:tcPr>
          <w:p w:rsidR="00EE04B7" w:rsidRPr="00D97312" w:rsidRDefault="00EE04B7" w:rsidP="00EE04B7">
            <w:pPr>
              <w:jc w:val="center"/>
              <w:rPr>
                <w:rFonts w:ascii="Book Antiqua" w:eastAsia="SimSun" w:hAnsi="Book Antiqua"/>
              </w:rPr>
            </w:pPr>
            <w:r w:rsidRPr="00D97312">
              <w:rPr>
                <w:rFonts w:ascii="Book Antiqua" w:eastAsia="SimSun" w:hAnsi="Book Antiqua"/>
              </w:rPr>
              <w:t>PCA+Quadratic</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97.75</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7.72</w:t>
            </w:r>
          </w:p>
        </w:tc>
        <w:tc>
          <w:tcPr>
            <w:tcW w:w="669"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8</w:t>
            </w:r>
          </w:p>
        </w:tc>
      </w:tr>
      <w:tr w:rsidR="00EE04B7" w:rsidTr="00EE04B7">
        <w:trPr>
          <w:trHeight w:val="20"/>
        </w:trPr>
        <w:tc>
          <w:tcPr>
            <w:tcW w:w="1661" w:type="dxa"/>
            <w:vAlign w:val="center"/>
          </w:tcPr>
          <w:p w:rsidR="00EE04B7" w:rsidRPr="00D97312" w:rsidRDefault="00EE04B7" w:rsidP="00EE04B7">
            <w:pPr>
              <w:jc w:val="center"/>
              <w:rPr>
                <w:rFonts w:ascii="Book Antiqua" w:eastAsia="SimSun" w:hAnsi="Book Antiqua"/>
              </w:rPr>
            </w:pPr>
            <w:r w:rsidRPr="00D97312">
              <w:rPr>
                <w:rFonts w:ascii="Book Antiqua" w:eastAsia="SimSun" w:hAnsi="Book Antiqua"/>
              </w:rPr>
              <w:t>PCA+ANN</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97.88</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5.27</w:t>
            </w:r>
          </w:p>
        </w:tc>
        <w:tc>
          <w:tcPr>
            <w:tcW w:w="669"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10</w:t>
            </w:r>
          </w:p>
        </w:tc>
      </w:tr>
      <w:tr w:rsidR="00EE04B7" w:rsidTr="00EE04B7">
        <w:trPr>
          <w:trHeight w:val="20"/>
        </w:trPr>
        <w:tc>
          <w:tcPr>
            <w:tcW w:w="1661" w:type="dxa"/>
            <w:vAlign w:val="center"/>
          </w:tcPr>
          <w:p w:rsidR="00EE04B7" w:rsidRPr="00D97312" w:rsidRDefault="00EE04B7" w:rsidP="00EE04B7">
            <w:pPr>
              <w:jc w:val="center"/>
              <w:rPr>
                <w:rFonts w:ascii="Book Antiqua" w:eastAsia="SimSun" w:hAnsi="Book Antiqua"/>
              </w:rPr>
            </w:pPr>
            <w:r>
              <w:rPr>
                <w:rFonts w:ascii="Book Antiqua" w:eastAsia="SimSun" w:hAnsi="Book Antiqua"/>
              </w:rPr>
              <w:t>ANN</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97.91</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4.8</w:t>
            </w:r>
          </w:p>
        </w:tc>
        <w:tc>
          <w:tcPr>
            <w:tcW w:w="669"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46</w:t>
            </w:r>
          </w:p>
        </w:tc>
      </w:tr>
      <w:tr w:rsidR="00EE04B7" w:rsidTr="00EE04B7">
        <w:trPr>
          <w:trHeight w:val="20"/>
        </w:trPr>
        <w:tc>
          <w:tcPr>
            <w:tcW w:w="1661" w:type="dxa"/>
            <w:vAlign w:val="center"/>
          </w:tcPr>
          <w:p w:rsidR="00EE04B7" w:rsidRPr="00D97312" w:rsidRDefault="00EE04B7" w:rsidP="00EE04B7">
            <w:pPr>
              <w:jc w:val="center"/>
              <w:rPr>
                <w:rFonts w:ascii="Book Antiqua" w:eastAsia="SimSun" w:hAnsi="Book Antiqua"/>
              </w:rPr>
            </w:pPr>
            <w:r>
              <w:rPr>
                <w:rFonts w:ascii="Book Antiqua" w:eastAsia="SimSun" w:hAnsi="Book Antiqua"/>
              </w:rPr>
              <w:t>OVO-rbf-SVM</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98.5</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2.93</w:t>
            </w:r>
          </w:p>
        </w:tc>
        <w:tc>
          <w:tcPr>
            <w:tcW w:w="669"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2120</w:t>
            </w:r>
          </w:p>
        </w:tc>
      </w:tr>
      <w:tr w:rsidR="00EE04B7" w:rsidTr="00EE04B7">
        <w:trPr>
          <w:trHeight w:val="20"/>
        </w:trPr>
        <w:tc>
          <w:tcPr>
            <w:tcW w:w="1661" w:type="dxa"/>
            <w:vAlign w:val="center"/>
          </w:tcPr>
          <w:p w:rsidR="00EE04B7" w:rsidRPr="00D97312" w:rsidRDefault="00EE04B7" w:rsidP="00EE04B7">
            <w:pPr>
              <w:jc w:val="center"/>
              <w:rPr>
                <w:rFonts w:ascii="Book Antiqua" w:eastAsia="SimSun" w:hAnsi="Book Antiqua"/>
              </w:rPr>
            </w:pPr>
            <w:r>
              <w:rPr>
                <w:rFonts w:ascii="Book Antiqua" w:eastAsia="SimSun" w:hAnsi="Book Antiqua"/>
              </w:rPr>
              <w:t>LeNet</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98.9</w:t>
            </w:r>
          </w:p>
        </w:tc>
        <w:tc>
          <w:tcPr>
            <w:tcW w:w="668"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1.76</w:t>
            </w:r>
          </w:p>
        </w:tc>
        <w:tc>
          <w:tcPr>
            <w:tcW w:w="669" w:type="dxa"/>
            <w:shd w:val="clear" w:color="auto" w:fill="auto"/>
            <w:vAlign w:val="center"/>
          </w:tcPr>
          <w:p w:rsidR="00EE04B7" w:rsidRPr="00D97312" w:rsidRDefault="00EE04B7" w:rsidP="00EE04B7">
            <w:pPr>
              <w:jc w:val="center"/>
              <w:rPr>
                <w:rFonts w:eastAsia="SimSun"/>
                <w:sz w:val="16"/>
                <w:szCs w:val="16"/>
              </w:rPr>
            </w:pPr>
            <w:r>
              <w:rPr>
                <w:rFonts w:eastAsia="SimSun"/>
                <w:sz w:val="16"/>
                <w:szCs w:val="16"/>
              </w:rPr>
              <w:t>90</w:t>
            </w:r>
          </w:p>
        </w:tc>
      </w:tr>
    </w:tbl>
    <w:p w:rsidR="008D0CDC" w:rsidRDefault="008D0CDC" w:rsidP="00EE04B7">
      <w:pPr>
        <w:pStyle w:val="Text"/>
        <w:spacing w:line="240" w:lineRule="auto"/>
        <w:ind w:firstLine="0"/>
        <w:rPr>
          <w:sz w:val="24"/>
          <w:szCs w:val="24"/>
        </w:rPr>
      </w:pPr>
    </w:p>
    <w:p w:rsidR="0070669C" w:rsidRDefault="0070669C" w:rsidP="008D0CDC">
      <w:pPr>
        <w:pStyle w:val="Text"/>
        <w:spacing w:line="240" w:lineRule="auto"/>
        <w:ind w:firstLine="0"/>
        <w:rPr>
          <w:sz w:val="24"/>
          <w:szCs w:val="24"/>
        </w:rPr>
      </w:pPr>
    </w:p>
    <w:p w:rsidR="008D0CDC" w:rsidRDefault="008D0CDC" w:rsidP="008D0CDC">
      <w:pPr>
        <w:pStyle w:val="ART"/>
        <w:framePr w:w="4641" w:h="3191" w:hRule="exact" w:wrap="notBeside" w:vAnchor="page" w:hAnchor="page" w:x="6349" w:y="5670"/>
        <w:spacing w:before="0" w:after="0" w:line="240" w:lineRule="auto"/>
      </w:pPr>
    </w:p>
    <w:p w:rsidR="008D0CDC" w:rsidRDefault="00707BA8" w:rsidP="008D0CDC">
      <w:pPr>
        <w:framePr w:w="4641" w:h="3191" w:hRule="exact" w:wrap="notBeside" w:vAnchor="page" w:hAnchor="page" w:x="6349" w:y="5670"/>
      </w:pPr>
      <w:r>
        <w:rPr>
          <w:noProof/>
        </w:rPr>
        <w:pict>
          <v:group id="_x0000_s1613" style="position:absolute;margin-left:0;margin-top:0;width:222.4pt;height:24.5pt;z-index:2" coordorigin="3772,4336" coordsize="3602,490">
            <v:shape id="_x0000_s1614" type="#_x0000_t75" style="position:absolute;left:3772;top:4386;width:420;height:420">
              <v:imagedata r:id="rId48" o:title="00002"/>
            </v:shape>
            <v:shape id="_x0000_s1615" type="#_x0000_t75" style="position:absolute;left:4108;top:4396;width:420;height:420">
              <v:imagedata r:id="rId49" o:title="00001"/>
            </v:shape>
            <v:shape id="_x0000_s1616" type="#_x0000_t75" style="position:absolute;left:4454;top:4386;width:420;height:420">
              <v:imagedata r:id="rId50" o:title="00003"/>
            </v:shape>
            <v:shape id="_x0000_s1617" type="#_x0000_t75" style="position:absolute;left:4840;top:4376;width:420;height:420">
              <v:imagedata r:id="rId51" o:title="00004"/>
            </v:shape>
            <v:shape id="_x0000_s1618" type="#_x0000_t75" style="position:absolute;left:5162;top:4376;width:420;height:420">
              <v:imagedata r:id="rId52" o:title="00005"/>
            </v:shape>
            <v:shape id="_x0000_s1619" type="#_x0000_t75" style="position:absolute;left:5542;top:4366;width:420;height:420">
              <v:imagedata r:id="rId53" o:title="00006"/>
            </v:shape>
            <v:shape id="_x0000_s1620" type="#_x0000_t75" style="position:absolute;left:5898;top:4406;width:420;height:420">
              <v:imagedata r:id="rId54" o:title="00009"/>
            </v:shape>
            <v:shape id="_x0000_s1621" type="#_x0000_t75" style="position:absolute;left:6264;top:4336;width:420;height:420">
              <v:imagedata r:id="rId55" o:title="00022"/>
            </v:shape>
            <v:shape id="_x0000_s1622" type="#_x0000_t75" style="position:absolute;left:6610;top:4356;width:420;height:420">
              <v:imagedata r:id="rId56" o:title="00028"/>
            </v:shape>
            <v:shape id="_x0000_s1623" type="#_x0000_t75" style="position:absolute;left:6954;top:4336;width:420;height:440">
              <v:imagedata r:id="rId57" o:title="00027"/>
            </v:shape>
            <w10:wrap type="topAndBottom"/>
          </v:group>
        </w:pict>
      </w:r>
    </w:p>
    <w:p w:rsidR="008D0CDC" w:rsidRPr="003E28A8" w:rsidRDefault="008D0CDC" w:rsidP="008D0CDC">
      <w:pPr>
        <w:framePr w:w="4641" w:h="3191" w:hRule="exact" w:wrap="notBeside" w:vAnchor="page" w:hAnchor="page" w:x="6349" w:y="5670"/>
        <w:rPr>
          <w:rFonts w:ascii="Helvetica" w:hAnsi="Helvetica"/>
          <w:color w:val="000000"/>
          <w:sz w:val="16"/>
        </w:rPr>
      </w:pPr>
      <w:r w:rsidRPr="003E28A8">
        <w:rPr>
          <w:rFonts w:ascii="Helvetica" w:hAnsi="Helvetica"/>
          <w:color w:val="000000"/>
          <w:sz w:val="16"/>
        </w:rPr>
        <w:t>(a)</w:t>
      </w:r>
    </w:p>
    <w:p w:rsidR="008D0CDC" w:rsidRDefault="008D0CDC" w:rsidP="008D0CDC">
      <w:pPr>
        <w:framePr w:w="4641" w:h="3191" w:hRule="exact" w:wrap="notBeside" w:vAnchor="page" w:hAnchor="page" w:x="6349" w:y="5670"/>
        <w:spacing w:before="120"/>
        <w:jc w:val="center"/>
        <w:rPr>
          <w:rFonts w:ascii="Helvetica" w:hAnsi="Helvetica"/>
          <w:color w:val="000000"/>
          <w:sz w:val="16"/>
        </w:rPr>
      </w:pPr>
      <w:r w:rsidRPr="003E28A8">
        <w:rPr>
          <w:rFonts w:ascii="Helvetica" w:hAnsi="Helvetica"/>
          <w:color w:val="000000"/>
          <w:sz w:val="16"/>
        </w:rPr>
        <w:t>(a)</w:t>
      </w:r>
    </w:p>
    <w:p w:rsidR="008D0CDC" w:rsidRPr="003E28A8" w:rsidRDefault="008D0CDC" w:rsidP="008D0CDC">
      <w:pPr>
        <w:framePr w:w="4641" w:h="3191" w:hRule="exact" w:wrap="notBeside" w:vAnchor="page" w:hAnchor="page" w:x="6349" w:y="5670"/>
        <w:rPr>
          <w:rFonts w:ascii="Helvetica" w:hAnsi="Helvetica"/>
          <w:color w:val="000000"/>
          <w:sz w:val="16"/>
        </w:rPr>
      </w:pPr>
    </w:p>
    <w:p w:rsidR="008D0CDC" w:rsidRDefault="00707BA8" w:rsidP="008D0CDC">
      <w:pPr>
        <w:framePr w:w="4641" w:h="3191" w:hRule="exact" w:wrap="notBeside" w:vAnchor="page" w:hAnchor="page" w:x="6349" w:y="5670"/>
      </w:pPr>
      <w:r>
        <w:rPr>
          <w:noProof/>
        </w:rPr>
        <w:pict>
          <v:group id="_x0000_s1602" style="position:absolute;margin-left:0;margin-top:0;width:231.35pt;height:26.5pt;z-index:1;mso-position-horizontal-relative:char;mso-position-vertical-relative:line" coordorigin="3805,4767" coordsize="3636,530">
            <v:shape id="_x0000_s1603" type="#_x0000_t75" style="position:absolute;left:3805;top:4847;width:420;height:420">
              <v:imagedata r:id="rId58" o:title="writer001_pass01_digit0"/>
            </v:shape>
            <v:shape id="_x0000_s1604" type="#_x0000_t75" style="position:absolute;left:4187;top:4817;width:290;height:420">
              <v:imagedata r:id="rId59" o:title="writer001_pass01_digit1" cropleft="12483f" cropright="7802f"/>
            </v:shape>
            <v:shape id="_x0000_s1605" type="#_x0000_t75" style="position:absolute;left:4450;top:4807;width:420;height:420">
              <v:imagedata r:id="rId60" o:title="writer001_pass01_digit2"/>
            </v:shape>
            <v:shape id="_x0000_s1606" type="#_x0000_t75" style="position:absolute;left:4851;top:4797;width:420;height:420">
              <v:imagedata r:id="rId61" o:title="writer001_pass01_digit3"/>
            </v:shape>
            <v:shape id="_x0000_s1607" type="#_x0000_t75" style="position:absolute;left:5213;top:4877;width:420;height:420">
              <v:imagedata r:id="rId62" o:title="writer001_pass01_digit4"/>
            </v:shape>
            <v:shape id="_x0000_s1608" type="#_x0000_t75" style="position:absolute;left:5609;top:4837;width:420;height:420">
              <v:imagedata r:id="rId63" o:title="writer001_pass01_digit5"/>
            </v:shape>
            <v:shape id="_x0000_s1609" type="#_x0000_t75" style="position:absolute;left:6015;top:4767;width:420;height:420">
              <v:imagedata r:id="rId64" o:title="writer001_pass01_digit6"/>
            </v:shape>
            <v:shape id="_x0000_s1610" type="#_x0000_t75" style="position:absolute;left:6312;top:4787;width:420;height:420">
              <v:imagedata r:id="rId65" o:title="writer001_pass01_digit7"/>
            </v:shape>
            <v:shape id="_x0000_s1611" type="#_x0000_t75" style="position:absolute;left:6617;top:4797;width:420;height:420">
              <v:imagedata r:id="rId66" o:title="writer001_pass01_digit8"/>
            </v:shape>
            <v:shape id="_x0000_s1612" type="#_x0000_t75" style="position:absolute;left:7021;top:4807;width:420;height:420">
              <v:imagedata r:id="rId67" o:title="writer001_pass01_digit9"/>
            </v:shape>
          </v:group>
        </w:pict>
      </w:r>
      <w:r>
        <w:pict>
          <v:shape id="_x0000_i1074" type="#_x0000_t75" style="width:182.25pt;height:26.25pt">
            <v:imagedata croptop="-65520f" cropbottom="65520f"/>
          </v:shape>
        </w:pict>
      </w:r>
    </w:p>
    <w:p w:rsidR="008D0CDC" w:rsidRDefault="008D0CDC" w:rsidP="008D0CDC">
      <w:pPr>
        <w:framePr w:w="4641" w:h="3191" w:hRule="exact" w:wrap="notBeside" w:vAnchor="page" w:hAnchor="page" w:x="6349" w:y="5670"/>
        <w:rPr>
          <w:rFonts w:ascii="Helvetica" w:hAnsi="Helvetica"/>
          <w:color w:val="000000"/>
          <w:sz w:val="16"/>
        </w:rPr>
      </w:pPr>
    </w:p>
    <w:p w:rsidR="008D0CDC" w:rsidRDefault="008D0CDC" w:rsidP="008D0CDC">
      <w:pPr>
        <w:framePr w:w="4641" w:h="3191" w:hRule="exact" w:wrap="notBeside" w:vAnchor="page" w:hAnchor="page" w:x="6349" w:y="5670"/>
        <w:spacing w:before="120"/>
        <w:jc w:val="center"/>
        <w:rPr>
          <w:rFonts w:ascii="Helvetica" w:hAnsi="Helvetica"/>
          <w:color w:val="000000"/>
          <w:sz w:val="16"/>
        </w:rPr>
      </w:pPr>
      <w:r w:rsidRPr="003E28A8">
        <w:rPr>
          <w:rFonts w:ascii="Helvetica" w:hAnsi="Helvetica"/>
          <w:color w:val="000000"/>
          <w:sz w:val="16"/>
        </w:rPr>
        <w:t>(b)</w:t>
      </w:r>
    </w:p>
    <w:p w:rsidR="008D0CDC" w:rsidRPr="003E28A8" w:rsidRDefault="008D0CDC" w:rsidP="008D0CDC">
      <w:pPr>
        <w:framePr w:w="4641" w:h="3191" w:hRule="exact" w:wrap="notBeside" w:vAnchor="page" w:hAnchor="page" w:x="6349" w:y="5670"/>
        <w:spacing w:before="120"/>
        <w:jc w:val="center"/>
        <w:rPr>
          <w:rFonts w:ascii="Helvetica" w:hAnsi="Helvetica"/>
          <w:color w:val="000000"/>
          <w:sz w:val="16"/>
        </w:rPr>
      </w:pPr>
    </w:p>
    <w:p w:rsidR="008D0CDC" w:rsidRDefault="008D0CDC" w:rsidP="008D0CDC">
      <w:pPr>
        <w:framePr w:w="4641" w:h="3191" w:hRule="exact" w:wrap="notBeside" w:vAnchor="page" w:hAnchor="page" w:x="6349" w:y="5670"/>
      </w:pPr>
    </w:p>
    <w:p w:rsidR="008D0CDC" w:rsidRPr="001B7875" w:rsidRDefault="008D0CDC" w:rsidP="008D0CDC">
      <w:pPr>
        <w:pStyle w:val="FIGURECAPTION0"/>
        <w:framePr w:w="4641" w:h="3191" w:hRule="exact" w:wrap="notBeside" w:vAnchor="page" w:hAnchor="page" w:x="6349" w:y="5670"/>
        <w:spacing w:line="240" w:lineRule="auto"/>
        <w:jc w:val="center"/>
        <w:rPr>
          <w:rFonts w:ascii="Palatino" w:eastAsia="Times New Roman" w:hAnsi="Palatino"/>
          <w:color w:val="000000"/>
          <w:kern w:val="16"/>
          <w:sz w:val="19"/>
          <w:szCs w:val="20"/>
          <w:lang w:eastAsia="en-US"/>
        </w:rPr>
      </w:pPr>
      <w:r w:rsidRPr="001B7875">
        <w:rPr>
          <w:rFonts w:ascii="Palatino" w:eastAsia="Times New Roman" w:hAnsi="Palatino"/>
          <w:color w:val="000000"/>
          <w:kern w:val="16"/>
          <w:sz w:val="19"/>
          <w:szCs w:val="20"/>
          <w:lang w:eastAsia="en-US"/>
        </w:rPr>
        <w:t>Fig. 2. Sample digits from (a) MNIST, and (b) MADBase</w:t>
      </w:r>
    </w:p>
    <w:p w:rsidR="004C66FF" w:rsidRPr="004C66FF" w:rsidRDefault="004C66FF" w:rsidP="008D0CDC">
      <w:pPr>
        <w:pStyle w:val="Text"/>
        <w:spacing w:line="240" w:lineRule="auto"/>
        <w:rPr>
          <w:sz w:val="24"/>
          <w:szCs w:val="24"/>
        </w:rPr>
      </w:pPr>
      <w:r w:rsidRPr="004C66FF">
        <w:rPr>
          <w:sz w:val="24"/>
          <w:szCs w:val="24"/>
        </w:rPr>
        <w:t xml:space="preserve">In this section, we are going to report the performances of 10 different classification techniques on MADBase to serve as benchmark results for future research on Arabic digit recognition. Each of these 10 classifiers will be fed directly with gray-scale pixel values of digit images without feature extraction step. Some of these classifiers have parameters which need to be specified (e.g., the number of hidden units of ANN). Such parameters are selected so as to give the best performance on a validation set; which is a set of 10,000 digits selected randomly from the training set.The performances of many of the classifiers used in this study have been evaluated on MNIST previously in [1]. However, their performances are re-evaluated in our study using the same classifiers implementations used with MADBase. This ensures the validity of the comparison made between performances of different classifiers on MNIST and MADBase. Classification techniques used in this study are </w:t>
      </w:r>
      <w:r w:rsidRPr="004C66FF">
        <w:rPr>
          <w:sz w:val="24"/>
          <w:szCs w:val="24"/>
        </w:rPr>
        <w:lastRenderedPageBreak/>
        <w:t>implemented in C++ using Torch machine learning library [28].</w:t>
      </w:r>
    </w:p>
    <w:p w:rsidR="004C66FF" w:rsidRPr="004C66FF" w:rsidRDefault="004C66FF" w:rsidP="008D0CDC">
      <w:pPr>
        <w:pStyle w:val="Text"/>
        <w:spacing w:line="240" w:lineRule="auto"/>
        <w:rPr>
          <w:sz w:val="24"/>
          <w:szCs w:val="24"/>
        </w:rPr>
      </w:pPr>
      <w:r w:rsidRPr="004C66FF">
        <w:rPr>
          <w:sz w:val="24"/>
          <w:szCs w:val="24"/>
        </w:rPr>
        <w:t xml:space="preserve">The classifiers configurations and parameter setting strategies used with Latin digits are the same as that used with Arabic digits. The </w:t>
      </w:r>
      <w:r w:rsidRPr="00194996">
        <w:rPr>
          <w:i/>
          <w:iCs/>
          <w:sz w:val="24"/>
          <w:szCs w:val="24"/>
        </w:rPr>
        <w:t>C</w:t>
      </w:r>
      <w:r w:rsidRPr="004C66FF">
        <w:rPr>
          <w:sz w:val="24"/>
          <w:szCs w:val="24"/>
        </w:rPr>
        <w:t xml:space="preserve"> parameter of the linear SVM was set to 0.1. The kernel variance of the Parzen window was set to 1. The first 40 components of PCA were used for both PCA+Quadratic and PCA+ANN. The number of hidden units for ANN was set to 450, and to 240 for ANN+PCA. We used </w:t>
      </w:r>
      <w:r w:rsidRPr="004C66FF">
        <w:rPr>
          <w:i/>
          <w:iCs/>
          <w:sz w:val="24"/>
          <w:szCs w:val="24"/>
        </w:rPr>
        <w:t>C</w:t>
      </w:r>
      <w:r w:rsidRPr="004C66FF">
        <w:rPr>
          <w:sz w:val="24"/>
          <w:szCs w:val="24"/>
        </w:rPr>
        <w:t xml:space="preserve"> = 10 and </w:t>
      </w:r>
      <w:r w:rsidRPr="00A345C3">
        <w:rPr>
          <w:i/>
          <w:iCs/>
          <w:sz w:val="24"/>
          <w:szCs w:val="24"/>
        </w:rPr>
        <w:t>γ</w:t>
      </w:r>
      <w:r w:rsidRPr="004C66FF">
        <w:rPr>
          <w:sz w:val="24"/>
          <w:szCs w:val="24"/>
        </w:rPr>
        <w:t xml:space="preserve"> = 0.02 for the OVO-rbf-SVM.</w:t>
      </w:r>
    </w:p>
    <w:p w:rsidR="004C66FF" w:rsidRDefault="004C66FF" w:rsidP="008D0CDC">
      <w:pPr>
        <w:pStyle w:val="Text"/>
        <w:spacing w:line="240" w:lineRule="auto"/>
        <w:rPr>
          <w:sz w:val="24"/>
          <w:szCs w:val="24"/>
        </w:rPr>
      </w:pPr>
      <w:r w:rsidRPr="004C66FF">
        <w:rPr>
          <w:sz w:val="24"/>
          <w:szCs w:val="24"/>
        </w:rPr>
        <w:t>Note that the order of arranging the classifiers in Fig. 3 is not arbitrary. They are arranged in a descending order form top to bottom according to their classification errors on MNIST. Hence, we may say that classifiers in Fig. 3 are ordered according to their powerfulness. We notice from Fig. 3 that classification errors of different classifiers on MADBase follow the same pattern of decay as the case of MNIST.</w:t>
      </w:r>
    </w:p>
    <w:p w:rsidR="004C66FF" w:rsidRPr="004C66FF" w:rsidRDefault="004C66FF" w:rsidP="008D0CDC">
      <w:pPr>
        <w:pStyle w:val="Text"/>
        <w:spacing w:line="240" w:lineRule="auto"/>
        <w:rPr>
          <w:sz w:val="24"/>
          <w:szCs w:val="24"/>
        </w:rPr>
      </w:pPr>
      <w:r w:rsidRPr="004C66FF">
        <w:rPr>
          <w:sz w:val="24"/>
          <w:szCs w:val="24"/>
        </w:rPr>
        <w:t>The most interesting observation that may be noticed from Fig. 3 is that although classification errors of the most powerful classifiers in case of MNIST are close to their scores in case of MADBase, there is a huge gap between classification errors of the weakest classifiers in case of MNIST and their classification error for MADBase.</w:t>
      </w:r>
    </w:p>
    <w:p w:rsidR="008F7EBC" w:rsidRDefault="004C66FF" w:rsidP="008D0CDC">
      <w:pPr>
        <w:pStyle w:val="Text"/>
        <w:spacing w:line="240" w:lineRule="auto"/>
        <w:rPr>
          <w:sz w:val="24"/>
          <w:szCs w:val="24"/>
        </w:rPr>
      </w:pPr>
      <w:r w:rsidRPr="004C66FF">
        <w:rPr>
          <w:sz w:val="24"/>
          <w:szCs w:val="24"/>
        </w:rPr>
        <w:t xml:space="preserve">An explanation for this may be as follows. The Arabic digit recognition problem is in </w:t>
      </w:r>
      <w:r w:rsidRPr="004C66FF">
        <w:rPr>
          <w:sz w:val="24"/>
          <w:szCs w:val="24"/>
        </w:rPr>
        <w:lastRenderedPageBreak/>
        <w:t>general easier than that of Latin digits. This is why simple classifiers (like linear and OVO linear) score high on MADBase. However, the percentage of the poorly written digits are close for MADBase and MNIST (both around 1%) and they are equally hard to classify for the weak and the powerful classifiers. See Fig. 4 for the patterns misclassified by LeNet for Arabic digits and Fig. 5 for Latin digits.</w:t>
      </w:r>
    </w:p>
    <w:p w:rsidR="00BD7C02" w:rsidRDefault="00BD7C02" w:rsidP="008D0CDC">
      <w:pPr>
        <w:pStyle w:val="Text"/>
        <w:spacing w:line="240" w:lineRule="auto"/>
        <w:rPr>
          <w:sz w:val="24"/>
          <w:szCs w:val="24"/>
        </w:rPr>
      </w:pPr>
      <w:r w:rsidRPr="00BD7C02">
        <w:rPr>
          <w:sz w:val="24"/>
          <w:szCs w:val="24"/>
        </w:rPr>
        <w:t>But why Arabic digit recognition problem is simpler than that of Latin? We believe that there are two reasons. The first one is that the interclass distance between each pair of typical (i.e., not poorly written) Latin digits tend to be smaller than that between pairs of Arabic digits. When interclass distance between two digits is small, any variation in writing one digit will lead this digit to be easily confused with the other.</w:t>
      </w:r>
    </w:p>
    <w:p w:rsidR="00D14213" w:rsidRDefault="00D6327C" w:rsidP="008D0CDC">
      <w:pPr>
        <w:pStyle w:val="Text"/>
        <w:spacing w:line="240" w:lineRule="auto"/>
        <w:jc w:val="center"/>
        <w:rPr>
          <w:rFonts w:ascii="Palatino" w:hAnsi="Palatino"/>
          <w:color w:val="000000"/>
          <w:kern w:val="16"/>
          <w:sz w:val="19"/>
        </w:rPr>
      </w:pPr>
      <w:r w:rsidRPr="00707BA8">
        <w:rPr>
          <w:sz w:val="24"/>
          <w:szCs w:val="24"/>
        </w:rPr>
        <w:lastRenderedPageBreak/>
        <w:pict>
          <v:shape id="_x0000_i1075" type="#_x0000_t75" style="width:195.75pt;height:258pt" o:allowoverlap="f">
            <v:imagedata r:id="rId68" o:title="acc" cropleft="2599f" cropright="27149f"/>
          </v:shape>
        </w:pict>
      </w:r>
    </w:p>
    <w:p w:rsidR="00D14213" w:rsidRPr="00D419D9" w:rsidRDefault="00D14213" w:rsidP="008D0CDC">
      <w:pPr>
        <w:pStyle w:val="FIGURECAPTION0"/>
        <w:spacing w:line="240" w:lineRule="auto"/>
        <w:jc w:val="center"/>
        <w:rPr>
          <w:rFonts w:ascii="Palatino" w:eastAsia="Times New Roman" w:hAnsi="Palatino"/>
          <w:color w:val="000000"/>
          <w:kern w:val="16"/>
          <w:sz w:val="19"/>
          <w:szCs w:val="20"/>
          <w:lang w:eastAsia="en-US"/>
        </w:rPr>
      </w:pPr>
      <w:r w:rsidRPr="00D419D9">
        <w:rPr>
          <w:rFonts w:ascii="Palatino" w:eastAsia="Times New Roman" w:hAnsi="Palatino"/>
          <w:color w:val="000000"/>
          <w:kern w:val="16"/>
          <w:sz w:val="19"/>
          <w:szCs w:val="20"/>
          <w:lang w:eastAsia="en-US"/>
        </w:rPr>
        <w:t xml:space="preserve">Fig. </w:t>
      </w:r>
      <w:r>
        <w:rPr>
          <w:rFonts w:ascii="Palatino" w:eastAsia="Times New Roman" w:hAnsi="Palatino"/>
          <w:color w:val="000000"/>
          <w:kern w:val="16"/>
          <w:sz w:val="19"/>
          <w:szCs w:val="20"/>
          <w:lang w:eastAsia="en-US"/>
        </w:rPr>
        <w:t>3</w:t>
      </w:r>
      <w:r w:rsidRPr="00D419D9">
        <w:rPr>
          <w:rFonts w:ascii="Palatino" w:eastAsia="Times New Roman" w:hAnsi="Palatino"/>
          <w:color w:val="000000"/>
          <w:kern w:val="16"/>
          <w:sz w:val="19"/>
          <w:szCs w:val="20"/>
          <w:lang w:eastAsia="en-US"/>
        </w:rPr>
        <w:t xml:space="preserve">. </w:t>
      </w:r>
      <w:r>
        <w:rPr>
          <w:rFonts w:ascii="Palatino" w:eastAsia="Times New Roman" w:hAnsi="Palatino"/>
          <w:color w:val="000000"/>
          <w:kern w:val="16"/>
          <w:sz w:val="19"/>
          <w:szCs w:val="20"/>
          <w:lang w:eastAsia="en-US"/>
        </w:rPr>
        <w:t>Comparison of 10 classification techniques on MNIST and MADBase</w:t>
      </w:r>
      <w:r w:rsidRPr="00D419D9">
        <w:rPr>
          <w:rFonts w:ascii="Palatino" w:eastAsia="Times New Roman" w:hAnsi="Palatino"/>
          <w:color w:val="000000"/>
          <w:kern w:val="16"/>
          <w:sz w:val="19"/>
          <w:szCs w:val="20"/>
          <w:lang w:eastAsia="en-US"/>
        </w:rPr>
        <w:t>.</w:t>
      </w:r>
    </w:p>
    <w:p w:rsidR="00837F9A" w:rsidRPr="00837F9A" w:rsidRDefault="00837F9A" w:rsidP="008D0CDC">
      <w:pPr>
        <w:pStyle w:val="Text"/>
        <w:spacing w:line="240" w:lineRule="auto"/>
        <w:rPr>
          <w:sz w:val="24"/>
          <w:szCs w:val="24"/>
        </w:rPr>
      </w:pPr>
      <w:r w:rsidRPr="00837F9A">
        <w:rPr>
          <w:sz w:val="24"/>
          <w:szCs w:val="24"/>
        </w:rPr>
        <w:t>The second reason why Latin digits are harder to classify than Ara</w:t>
      </w:r>
      <w:r w:rsidR="008164D4">
        <w:rPr>
          <w:sz w:val="24"/>
          <w:szCs w:val="24"/>
        </w:rPr>
        <w:t xml:space="preserve">bic digits is that the variance </w:t>
      </w:r>
      <w:r w:rsidRPr="00837F9A">
        <w:rPr>
          <w:sz w:val="24"/>
          <w:szCs w:val="24"/>
        </w:rPr>
        <w:t xml:space="preserve">in writing each of Latin digits is in general higher than that in case </w:t>
      </w:r>
      <w:r w:rsidR="008164D4">
        <w:rPr>
          <w:sz w:val="24"/>
          <w:szCs w:val="24"/>
        </w:rPr>
        <w:t xml:space="preserve">of Arabic. In the following two </w:t>
      </w:r>
      <w:r w:rsidRPr="00837F9A">
        <w:rPr>
          <w:sz w:val="24"/>
          <w:szCs w:val="24"/>
        </w:rPr>
        <w:t>subsections, each of these two proposed reasons is discussed in details.</w:t>
      </w:r>
    </w:p>
    <w:tbl>
      <w:tblPr>
        <w:tblW w:w="9324" w:type="dxa"/>
        <w:jc w:val="center"/>
        <w:tblLayout w:type="fixed"/>
        <w:tblLook w:val="01E0"/>
      </w:tblPr>
      <w:tblGrid>
        <w:gridCol w:w="4662"/>
        <w:gridCol w:w="4662"/>
      </w:tblGrid>
      <w:tr w:rsidR="005B6FCF">
        <w:trPr>
          <w:jc w:val="center"/>
        </w:trPr>
        <w:tc>
          <w:tcPr>
            <w:tcW w:w="4662" w:type="dxa"/>
            <w:vAlign w:val="center"/>
          </w:tcPr>
          <w:p w:rsidR="005B6FCF" w:rsidRPr="00D97312" w:rsidRDefault="00D6327C" w:rsidP="008D0CDC">
            <w:pPr>
              <w:framePr w:w="9811" w:h="5686" w:hRule="exact" w:wrap="notBeside" w:vAnchor="page" w:hAnchor="page" w:x="1486" w:y="6316"/>
              <w:jc w:val="center"/>
              <w:rPr>
                <w:rFonts w:eastAsia="SimSun"/>
              </w:rPr>
            </w:pPr>
            <w:r w:rsidRPr="00707BA8">
              <w:rPr>
                <w:rFonts w:eastAsia="SimSun"/>
              </w:rPr>
              <w:lastRenderedPageBreak/>
              <w:pict>
                <v:shape id="_x0000_i1076" type="#_x0000_t75" style="width:21.75pt;height:21.75pt">
                  <v:imagedata r:id="rId69" o:title="0_0"/>
                </v:shape>
              </w:pict>
            </w:r>
            <w:r w:rsidRPr="00707BA8">
              <w:rPr>
                <w:rFonts w:eastAsia="SimSun"/>
              </w:rPr>
              <w:pict>
                <v:shape id="_x0000_i1077" type="#_x0000_t75" style="width:21.75pt;height:21.75pt">
                  <v:imagedata r:id="rId70" o:title="0_1"/>
                </v:shape>
              </w:pict>
            </w:r>
            <w:r w:rsidRPr="00707BA8">
              <w:rPr>
                <w:rFonts w:eastAsia="SimSun"/>
              </w:rPr>
              <w:pict>
                <v:shape id="_x0000_i1078" type="#_x0000_t75" style="width:21.75pt;height:21.75pt">
                  <v:imagedata r:id="rId71" o:title="0_2"/>
                </v:shape>
              </w:pict>
            </w:r>
            <w:r w:rsidRPr="00707BA8">
              <w:rPr>
                <w:rFonts w:eastAsia="SimSun"/>
              </w:rPr>
              <w:pict>
                <v:shape id="_x0000_i1079" type="#_x0000_t75" style="width:21.75pt;height:21.75pt">
                  <v:imagedata r:id="rId72" o:title="0_3"/>
                </v:shape>
              </w:pict>
            </w:r>
            <w:r w:rsidRPr="00707BA8">
              <w:rPr>
                <w:rFonts w:eastAsia="SimSun"/>
              </w:rPr>
              <w:pict>
                <v:shape id="_x0000_i1080" type="#_x0000_t75" style="width:21.75pt;height:21.75pt">
                  <v:imagedata r:id="rId73" o:title="0_4"/>
                </v:shape>
              </w:pict>
            </w:r>
            <w:r w:rsidRPr="00707BA8">
              <w:rPr>
                <w:rFonts w:eastAsia="SimSun"/>
              </w:rPr>
              <w:pict>
                <v:shape id="_x0000_i1081" type="#_x0000_t75" style="width:21.75pt;height:21.75pt">
                  <v:imagedata r:id="rId74" o:title="0_5"/>
                </v:shape>
              </w:pict>
            </w:r>
            <w:r w:rsidRPr="00707BA8">
              <w:rPr>
                <w:rFonts w:eastAsia="SimSun"/>
              </w:rPr>
              <w:pict>
                <v:shape id="_x0000_i1082" type="#_x0000_t75" style="width:21.75pt;height:21.75pt">
                  <v:imagedata r:id="rId75" o:title="0_6"/>
                </v:shape>
              </w:pict>
            </w:r>
            <w:r w:rsidRPr="00707BA8">
              <w:rPr>
                <w:rFonts w:eastAsia="SimSun"/>
              </w:rPr>
              <w:pict>
                <v:shape id="_x0000_i1083" type="#_x0000_t75" style="width:21.75pt;height:21.75pt">
                  <v:imagedata r:id="rId76" o:title="0_7"/>
                </v:shape>
              </w:pict>
            </w:r>
            <w:r w:rsidRPr="00707BA8">
              <w:rPr>
                <w:rFonts w:eastAsia="SimSun"/>
              </w:rPr>
              <w:pict>
                <v:shape id="_x0000_i1084" type="#_x0000_t75" style="width:21.75pt;height:21.75pt">
                  <v:imagedata r:id="rId77" o:title="0_8"/>
                </v:shape>
              </w:pict>
            </w:r>
            <w:r w:rsidRPr="00707BA8">
              <w:rPr>
                <w:rFonts w:eastAsia="SimSun"/>
              </w:rPr>
              <w:pict>
                <v:shape id="_x0000_i1085" type="#_x0000_t75" style="width:21.75pt;height:21.75pt">
                  <v:imagedata r:id="rId78" o:title="0_9"/>
                </v:shape>
              </w:pict>
            </w:r>
            <w:r w:rsidRPr="00707BA8">
              <w:rPr>
                <w:rFonts w:eastAsia="SimSun"/>
              </w:rPr>
              <w:pict>
                <v:shape id="_x0000_i1086" type="#_x0000_t75" style="width:21.75pt;height:21.75pt">
                  <v:imagedata r:id="rId79" o:title="1_0"/>
                </v:shape>
              </w:pict>
            </w:r>
            <w:r w:rsidRPr="00707BA8">
              <w:rPr>
                <w:rFonts w:eastAsia="SimSun"/>
              </w:rPr>
              <w:pict>
                <v:shape id="_x0000_i1087" type="#_x0000_t75" style="width:21.75pt;height:21.75pt">
                  <v:imagedata r:id="rId69" o:title="1_1"/>
                </v:shape>
              </w:pict>
            </w:r>
            <w:r w:rsidRPr="00707BA8">
              <w:rPr>
                <w:rFonts w:eastAsia="SimSun"/>
              </w:rPr>
              <w:pict>
                <v:shape id="_x0000_i1088" type="#_x0000_t75" style="width:21.75pt;height:21.75pt">
                  <v:imagedata r:id="rId80" o:title="1_2"/>
                </v:shape>
              </w:pict>
            </w:r>
            <w:r w:rsidRPr="00707BA8">
              <w:rPr>
                <w:rFonts w:eastAsia="SimSun"/>
              </w:rPr>
              <w:pict>
                <v:shape id="_x0000_i1089" type="#_x0000_t75" style="width:21.75pt;height:21.75pt">
                  <v:imagedata r:id="rId81" o:title="1_3"/>
                </v:shape>
              </w:pict>
            </w:r>
            <w:r w:rsidRPr="00707BA8">
              <w:rPr>
                <w:rFonts w:eastAsia="SimSun"/>
              </w:rPr>
              <w:pict>
                <v:shape id="_x0000_i1090" type="#_x0000_t75" style="width:21.75pt;height:21.75pt">
                  <v:imagedata r:id="rId82" o:title="1_4"/>
                </v:shape>
              </w:pict>
            </w:r>
            <w:r w:rsidRPr="00707BA8">
              <w:rPr>
                <w:rFonts w:eastAsia="SimSun"/>
              </w:rPr>
              <w:pict>
                <v:shape id="_x0000_i1091" type="#_x0000_t75" style="width:21.75pt;height:21.75pt">
                  <v:imagedata r:id="rId83" o:title="1_5"/>
                </v:shape>
              </w:pict>
            </w:r>
            <w:r w:rsidRPr="00707BA8">
              <w:rPr>
                <w:rFonts w:eastAsia="SimSun"/>
              </w:rPr>
              <w:pict>
                <v:shape id="_x0000_i1092" type="#_x0000_t75" style="width:21.75pt;height:21.75pt">
                  <v:imagedata r:id="rId84" o:title="1_6"/>
                </v:shape>
              </w:pict>
            </w:r>
            <w:r w:rsidRPr="00707BA8">
              <w:rPr>
                <w:rFonts w:eastAsia="SimSun"/>
              </w:rPr>
              <w:pict>
                <v:shape id="_x0000_i1093" type="#_x0000_t75" style="width:21.75pt;height:21.75pt">
                  <v:imagedata r:id="rId85" o:title="1_7"/>
                </v:shape>
              </w:pict>
            </w:r>
            <w:r w:rsidRPr="00707BA8">
              <w:rPr>
                <w:rFonts w:eastAsia="SimSun"/>
              </w:rPr>
              <w:pict>
                <v:shape id="_x0000_i1094" type="#_x0000_t75" style="width:21.75pt;height:21.75pt">
                  <v:imagedata r:id="rId86" o:title="1_8"/>
                </v:shape>
              </w:pict>
            </w:r>
            <w:r w:rsidRPr="00707BA8">
              <w:rPr>
                <w:rFonts w:eastAsia="SimSun"/>
              </w:rPr>
              <w:pict>
                <v:shape id="_x0000_i1095" type="#_x0000_t75" style="width:21.75pt;height:21.75pt">
                  <v:imagedata r:id="rId87" o:title="1_9"/>
                </v:shape>
              </w:pict>
            </w:r>
            <w:r w:rsidRPr="00707BA8">
              <w:rPr>
                <w:rFonts w:eastAsia="SimSun"/>
              </w:rPr>
              <w:pict>
                <v:shape id="_x0000_i1096" type="#_x0000_t75" style="width:21.75pt;height:21.75pt">
                  <v:imagedata r:id="rId88" o:title="2_0"/>
                </v:shape>
              </w:pict>
            </w:r>
            <w:r w:rsidRPr="00707BA8">
              <w:rPr>
                <w:rFonts w:eastAsia="SimSun"/>
              </w:rPr>
              <w:pict>
                <v:shape id="_x0000_i1097" type="#_x0000_t75" style="width:21.75pt;height:21.75pt">
                  <v:imagedata r:id="rId89" o:title="2_1"/>
                </v:shape>
              </w:pict>
            </w:r>
            <w:r w:rsidRPr="00707BA8">
              <w:rPr>
                <w:rFonts w:eastAsia="SimSun"/>
              </w:rPr>
              <w:pict>
                <v:shape id="_x0000_i1098" type="#_x0000_t75" style="width:21.75pt;height:21.75pt">
                  <v:imagedata r:id="rId69" o:title="2_2"/>
                </v:shape>
              </w:pict>
            </w:r>
            <w:r w:rsidRPr="00707BA8">
              <w:rPr>
                <w:rFonts w:eastAsia="SimSun"/>
              </w:rPr>
              <w:pict>
                <v:shape id="_x0000_i1099" type="#_x0000_t75" style="width:21.75pt;height:21.75pt">
                  <v:imagedata r:id="rId90" o:title="2_3"/>
                </v:shape>
              </w:pict>
            </w:r>
            <w:r w:rsidRPr="00707BA8">
              <w:rPr>
                <w:rFonts w:eastAsia="SimSun"/>
              </w:rPr>
              <w:pict>
                <v:shape id="_x0000_i1100" type="#_x0000_t75" style="width:21.75pt;height:21.75pt">
                  <v:imagedata r:id="rId91" o:title="2_4"/>
                </v:shape>
              </w:pict>
            </w:r>
            <w:r w:rsidRPr="00707BA8">
              <w:rPr>
                <w:rFonts w:eastAsia="SimSun"/>
              </w:rPr>
              <w:pict>
                <v:shape id="_x0000_i1101" type="#_x0000_t75" style="width:21.75pt;height:21.75pt">
                  <v:imagedata r:id="rId92" o:title="2_5"/>
                </v:shape>
              </w:pict>
            </w:r>
            <w:r w:rsidRPr="00707BA8">
              <w:rPr>
                <w:rFonts w:eastAsia="SimSun"/>
              </w:rPr>
              <w:pict>
                <v:shape id="_x0000_i1102" type="#_x0000_t75" style="width:21.75pt;height:21.75pt">
                  <v:imagedata r:id="rId93" o:title="2_6"/>
                </v:shape>
              </w:pict>
            </w:r>
            <w:r w:rsidRPr="00707BA8">
              <w:rPr>
                <w:rFonts w:eastAsia="SimSun"/>
              </w:rPr>
              <w:pict>
                <v:shape id="_x0000_i1103" type="#_x0000_t75" style="width:21.75pt;height:21.75pt">
                  <v:imagedata r:id="rId94" o:title="2_7"/>
                </v:shape>
              </w:pict>
            </w:r>
            <w:r w:rsidRPr="00707BA8">
              <w:rPr>
                <w:rFonts w:eastAsia="SimSun"/>
              </w:rPr>
              <w:pict>
                <v:shape id="_x0000_i1104" type="#_x0000_t75" style="width:21.75pt;height:21.75pt">
                  <v:imagedata r:id="rId95" o:title="2_8"/>
                </v:shape>
              </w:pict>
            </w:r>
            <w:r w:rsidRPr="00707BA8">
              <w:rPr>
                <w:rFonts w:eastAsia="SimSun"/>
              </w:rPr>
              <w:pict>
                <v:shape id="_x0000_i1105" type="#_x0000_t75" style="width:21.75pt;height:21.75pt">
                  <v:imagedata r:id="rId96" o:title="2_9"/>
                </v:shape>
              </w:pict>
            </w:r>
            <w:r w:rsidRPr="00707BA8">
              <w:rPr>
                <w:rFonts w:eastAsia="SimSun"/>
              </w:rPr>
              <w:pict>
                <v:shape id="_x0000_i1106" type="#_x0000_t75" style="width:21.75pt;height:21.75pt">
                  <v:imagedata r:id="rId97" o:title="3_0"/>
                </v:shape>
              </w:pict>
            </w:r>
            <w:r w:rsidRPr="00707BA8">
              <w:rPr>
                <w:rFonts w:eastAsia="SimSun"/>
              </w:rPr>
              <w:pict>
                <v:shape id="_x0000_i1107" type="#_x0000_t75" style="width:21.75pt;height:21.75pt">
                  <v:imagedata r:id="rId98" o:title="3_1"/>
                </v:shape>
              </w:pict>
            </w:r>
            <w:r w:rsidRPr="00707BA8">
              <w:rPr>
                <w:rFonts w:eastAsia="SimSun"/>
              </w:rPr>
              <w:pict>
                <v:shape id="_x0000_i1108" type="#_x0000_t75" style="width:21.75pt;height:21.75pt">
                  <v:imagedata r:id="rId99" o:title="3_2"/>
                </v:shape>
              </w:pict>
            </w:r>
            <w:r w:rsidRPr="00707BA8">
              <w:rPr>
                <w:rFonts w:eastAsia="SimSun"/>
              </w:rPr>
              <w:pict>
                <v:shape id="_x0000_i1109" type="#_x0000_t75" style="width:21.75pt;height:21.75pt">
                  <v:imagedata r:id="rId69" o:title="3_3"/>
                </v:shape>
              </w:pict>
            </w:r>
            <w:r w:rsidRPr="00707BA8">
              <w:rPr>
                <w:rFonts w:eastAsia="SimSun"/>
              </w:rPr>
              <w:pict>
                <v:shape id="_x0000_i1110" type="#_x0000_t75" style="width:21.75pt;height:21.75pt">
                  <v:imagedata r:id="rId100" o:title="3_4"/>
                </v:shape>
              </w:pict>
            </w:r>
            <w:r w:rsidRPr="00707BA8">
              <w:rPr>
                <w:rFonts w:eastAsia="SimSun"/>
              </w:rPr>
              <w:pict>
                <v:shape id="_x0000_i1111" type="#_x0000_t75" style="width:21.75pt;height:21.75pt">
                  <v:imagedata r:id="rId101" o:title="3_5"/>
                </v:shape>
              </w:pict>
            </w:r>
            <w:r w:rsidRPr="00707BA8">
              <w:rPr>
                <w:rFonts w:eastAsia="SimSun"/>
              </w:rPr>
              <w:pict>
                <v:shape id="_x0000_i1112" type="#_x0000_t75" style="width:21.75pt;height:21.75pt">
                  <v:imagedata r:id="rId102" o:title="3_6"/>
                </v:shape>
              </w:pict>
            </w:r>
            <w:r w:rsidRPr="00707BA8">
              <w:rPr>
                <w:rFonts w:eastAsia="SimSun"/>
              </w:rPr>
              <w:pict>
                <v:shape id="_x0000_i1113" type="#_x0000_t75" style="width:21.75pt;height:21.75pt">
                  <v:imagedata r:id="rId103" o:title="3_7"/>
                </v:shape>
              </w:pict>
            </w:r>
            <w:r w:rsidRPr="00707BA8">
              <w:rPr>
                <w:rFonts w:eastAsia="SimSun"/>
              </w:rPr>
              <w:pict>
                <v:shape id="_x0000_i1114" type="#_x0000_t75" style="width:21.75pt;height:21.75pt">
                  <v:imagedata r:id="rId104" o:title="3_8"/>
                </v:shape>
              </w:pict>
            </w:r>
            <w:r w:rsidRPr="00707BA8">
              <w:rPr>
                <w:rFonts w:eastAsia="SimSun"/>
              </w:rPr>
              <w:pict>
                <v:shape id="_x0000_i1115" type="#_x0000_t75" style="width:21.75pt;height:21.75pt">
                  <v:imagedata r:id="rId105" o:title="3_9"/>
                </v:shape>
              </w:pict>
            </w:r>
            <w:r w:rsidRPr="00707BA8">
              <w:rPr>
                <w:rFonts w:eastAsia="SimSun"/>
              </w:rPr>
              <w:pict>
                <v:shape id="_x0000_i1116" type="#_x0000_t75" style="width:21.75pt;height:21.75pt">
                  <v:imagedata r:id="rId106" o:title="4_0"/>
                </v:shape>
              </w:pict>
            </w:r>
            <w:r w:rsidRPr="00707BA8">
              <w:rPr>
                <w:rFonts w:eastAsia="SimSun"/>
              </w:rPr>
              <w:pict>
                <v:shape id="_x0000_i1117" type="#_x0000_t75" style="width:21.75pt;height:21.75pt">
                  <v:imagedata r:id="rId107" o:title="4_1"/>
                </v:shape>
              </w:pict>
            </w:r>
            <w:r w:rsidRPr="00707BA8">
              <w:rPr>
                <w:rFonts w:eastAsia="SimSun"/>
              </w:rPr>
              <w:pict>
                <v:shape id="_x0000_i1118" type="#_x0000_t75" style="width:21.75pt;height:21.75pt">
                  <v:imagedata r:id="rId108" o:title="4_2"/>
                </v:shape>
              </w:pict>
            </w:r>
            <w:r w:rsidRPr="00707BA8">
              <w:rPr>
                <w:rFonts w:eastAsia="SimSun"/>
              </w:rPr>
              <w:pict>
                <v:shape id="_x0000_i1119" type="#_x0000_t75" style="width:21.75pt;height:21.75pt">
                  <v:imagedata r:id="rId109" o:title="4_3"/>
                </v:shape>
              </w:pict>
            </w:r>
            <w:r w:rsidRPr="00707BA8">
              <w:rPr>
                <w:rFonts w:eastAsia="SimSun"/>
              </w:rPr>
              <w:pict>
                <v:shape id="_x0000_i1120" type="#_x0000_t75" style="width:21.75pt;height:21.75pt">
                  <v:imagedata r:id="rId69" o:title="4_4"/>
                </v:shape>
              </w:pict>
            </w:r>
            <w:r w:rsidRPr="00707BA8">
              <w:rPr>
                <w:rFonts w:eastAsia="SimSun"/>
              </w:rPr>
              <w:pict>
                <v:shape id="_x0000_i1121" type="#_x0000_t75" style="width:21.75pt;height:21.75pt">
                  <v:imagedata r:id="rId110" o:title="4_5"/>
                </v:shape>
              </w:pict>
            </w:r>
            <w:r w:rsidRPr="00707BA8">
              <w:rPr>
                <w:rFonts w:eastAsia="SimSun"/>
              </w:rPr>
              <w:pict>
                <v:shape id="_x0000_i1122" type="#_x0000_t75" style="width:21.75pt;height:21.75pt">
                  <v:imagedata r:id="rId111" o:title="4_6"/>
                </v:shape>
              </w:pict>
            </w:r>
            <w:r w:rsidRPr="00707BA8">
              <w:rPr>
                <w:rFonts w:eastAsia="SimSun"/>
              </w:rPr>
              <w:pict>
                <v:shape id="_x0000_i1123" type="#_x0000_t75" style="width:21.75pt;height:21.75pt">
                  <v:imagedata r:id="rId112" o:title="4_7"/>
                </v:shape>
              </w:pict>
            </w:r>
            <w:r w:rsidRPr="00707BA8">
              <w:rPr>
                <w:rFonts w:eastAsia="SimSun"/>
              </w:rPr>
              <w:pict>
                <v:shape id="_x0000_i1124" type="#_x0000_t75" style="width:21.75pt;height:21.75pt">
                  <v:imagedata r:id="rId113" o:title="4_8"/>
                </v:shape>
              </w:pict>
            </w:r>
            <w:r w:rsidRPr="00707BA8">
              <w:rPr>
                <w:rFonts w:eastAsia="SimSun"/>
              </w:rPr>
              <w:pict>
                <v:shape id="_x0000_i1125" type="#_x0000_t75" style="width:21.75pt;height:21.75pt">
                  <v:imagedata r:id="rId114" o:title="4_9"/>
                </v:shape>
              </w:pict>
            </w:r>
            <w:r w:rsidRPr="00707BA8">
              <w:rPr>
                <w:rFonts w:eastAsia="SimSun"/>
              </w:rPr>
              <w:pict>
                <v:shape id="_x0000_i1126" type="#_x0000_t75" style="width:21.75pt;height:21.75pt">
                  <v:imagedata r:id="rId115" o:title="5_0"/>
                </v:shape>
              </w:pict>
            </w:r>
            <w:r w:rsidRPr="00707BA8">
              <w:rPr>
                <w:rFonts w:eastAsia="SimSun"/>
              </w:rPr>
              <w:pict>
                <v:shape id="_x0000_i1127" type="#_x0000_t75" style="width:21.75pt;height:21.75pt">
                  <v:imagedata r:id="rId116" o:title="5_1"/>
                </v:shape>
              </w:pict>
            </w:r>
            <w:r w:rsidRPr="00707BA8">
              <w:rPr>
                <w:rFonts w:eastAsia="SimSun"/>
              </w:rPr>
              <w:pict>
                <v:shape id="_x0000_i1128" type="#_x0000_t75" style="width:21.75pt;height:21.75pt">
                  <v:imagedata r:id="rId117" o:title="5_2"/>
                </v:shape>
              </w:pict>
            </w:r>
            <w:r w:rsidRPr="00707BA8">
              <w:rPr>
                <w:rFonts w:eastAsia="SimSun"/>
              </w:rPr>
              <w:pict>
                <v:shape id="_x0000_i1129" type="#_x0000_t75" style="width:21.75pt;height:21.75pt">
                  <v:imagedata r:id="rId118" o:title="5_3"/>
                </v:shape>
              </w:pict>
            </w:r>
            <w:r w:rsidRPr="00707BA8">
              <w:rPr>
                <w:rFonts w:eastAsia="SimSun"/>
              </w:rPr>
              <w:pict>
                <v:shape id="_x0000_i1130" type="#_x0000_t75" style="width:21.75pt;height:21.75pt">
                  <v:imagedata r:id="rId119" o:title="5_4"/>
                </v:shape>
              </w:pict>
            </w:r>
            <w:r w:rsidRPr="00707BA8">
              <w:rPr>
                <w:rFonts w:eastAsia="SimSun"/>
              </w:rPr>
              <w:pict>
                <v:shape id="_x0000_i1131" type="#_x0000_t75" style="width:21.75pt;height:21.75pt">
                  <v:imagedata r:id="rId69" o:title="5_5"/>
                </v:shape>
              </w:pict>
            </w:r>
            <w:r w:rsidRPr="00707BA8">
              <w:rPr>
                <w:rFonts w:eastAsia="SimSun"/>
              </w:rPr>
              <w:pict>
                <v:shape id="_x0000_i1132" type="#_x0000_t75" style="width:21.75pt;height:21.75pt">
                  <v:imagedata r:id="rId120" o:title="5_6"/>
                </v:shape>
              </w:pict>
            </w:r>
            <w:r w:rsidRPr="00707BA8">
              <w:rPr>
                <w:rFonts w:eastAsia="SimSun"/>
              </w:rPr>
              <w:pict>
                <v:shape id="_x0000_i1133" type="#_x0000_t75" style="width:21.75pt;height:21.75pt">
                  <v:imagedata r:id="rId121" o:title="5_7"/>
                </v:shape>
              </w:pict>
            </w:r>
            <w:r w:rsidRPr="00707BA8">
              <w:rPr>
                <w:rFonts w:eastAsia="SimSun"/>
              </w:rPr>
              <w:pict>
                <v:shape id="_x0000_i1134" type="#_x0000_t75" style="width:21.75pt;height:21.75pt">
                  <v:imagedata r:id="rId122" o:title="5_8"/>
                </v:shape>
              </w:pict>
            </w:r>
            <w:r w:rsidRPr="00707BA8">
              <w:rPr>
                <w:rFonts w:eastAsia="SimSun"/>
              </w:rPr>
              <w:pict>
                <v:shape id="_x0000_i1135" type="#_x0000_t75" style="width:21.75pt;height:21.75pt">
                  <v:imagedata r:id="rId123" o:title="5_9"/>
                </v:shape>
              </w:pict>
            </w:r>
            <w:r w:rsidRPr="00707BA8">
              <w:rPr>
                <w:rFonts w:eastAsia="SimSun"/>
              </w:rPr>
              <w:pict>
                <v:shape id="_x0000_i1136" type="#_x0000_t75" style="width:21.75pt;height:21.75pt">
                  <v:imagedata r:id="rId124" o:title="6_0"/>
                </v:shape>
              </w:pict>
            </w:r>
            <w:r w:rsidRPr="00707BA8">
              <w:rPr>
                <w:rFonts w:eastAsia="SimSun"/>
              </w:rPr>
              <w:pict>
                <v:shape id="_x0000_i1137" type="#_x0000_t75" style="width:21.75pt;height:21.75pt">
                  <v:imagedata r:id="rId125" o:title="6_1"/>
                </v:shape>
              </w:pict>
            </w:r>
            <w:r w:rsidRPr="00707BA8">
              <w:rPr>
                <w:rFonts w:eastAsia="SimSun"/>
              </w:rPr>
              <w:pict>
                <v:shape id="_x0000_i1138" type="#_x0000_t75" style="width:21.75pt;height:21.75pt">
                  <v:imagedata r:id="rId126" o:title="6_2"/>
                </v:shape>
              </w:pict>
            </w:r>
            <w:r w:rsidRPr="00707BA8">
              <w:rPr>
                <w:rFonts w:eastAsia="SimSun"/>
              </w:rPr>
              <w:pict>
                <v:shape id="_x0000_i1139" type="#_x0000_t75" style="width:21.75pt;height:21.75pt">
                  <v:imagedata r:id="rId127" o:title="6_3"/>
                </v:shape>
              </w:pict>
            </w:r>
            <w:r w:rsidRPr="00707BA8">
              <w:rPr>
                <w:rFonts w:eastAsia="SimSun"/>
              </w:rPr>
              <w:pict>
                <v:shape id="_x0000_i1140" type="#_x0000_t75" style="width:21.75pt;height:21.75pt">
                  <v:imagedata r:id="rId128" o:title="6_4"/>
                </v:shape>
              </w:pict>
            </w:r>
            <w:r w:rsidRPr="00707BA8">
              <w:rPr>
                <w:rFonts w:eastAsia="SimSun"/>
              </w:rPr>
              <w:pict>
                <v:shape id="_x0000_i1141" type="#_x0000_t75" style="width:21.75pt;height:21.75pt">
                  <v:imagedata r:id="rId129" o:title="6_5"/>
                </v:shape>
              </w:pict>
            </w:r>
            <w:r w:rsidRPr="00707BA8">
              <w:rPr>
                <w:rFonts w:eastAsia="SimSun"/>
              </w:rPr>
              <w:pict>
                <v:shape id="_x0000_i1142" type="#_x0000_t75" style="width:21.75pt;height:21.75pt">
                  <v:imagedata r:id="rId69" o:title="6_6"/>
                </v:shape>
              </w:pict>
            </w:r>
            <w:r w:rsidRPr="00707BA8">
              <w:rPr>
                <w:rFonts w:eastAsia="SimSun"/>
              </w:rPr>
              <w:pict>
                <v:shape id="_x0000_i1143" type="#_x0000_t75" style="width:21.75pt;height:21.75pt">
                  <v:imagedata r:id="rId130" o:title="6_7"/>
                </v:shape>
              </w:pict>
            </w:r>
            <w:r w:rsidRPr="00707BA8">
              <w:rPr>
                <w:rFonts w:eastAsia="SimSun"/>
              </w:rPr>
              <w:pict>
                <v:shape id="_x0000_i1144" type="#_x0000_t75" style="width:21.75pt;height:21.75pt">
                  <v:imagedata r:id="rId131" o:title="6_8"/>
                </v:shape>
              </w:pict>
            </w:r>
            <w:r w:rsidRPr="00707BA8">
              <w:rPr>
                <w:rFonts w:eastAsia="SimSun"/>
              </w:rPr>
              <w:pict>
                <v:shape id="_x0000_i1145" type="#_x0000_t75" style="width:21.75pt;height:21.75pt">
                  <v:imagedata r:id="rId132" o:title="6_9"/>
                </v:shape>
              </w:pict>
            </w:r>
            <w:r w:rsidRPr="00707BA8">
              <w:rPr>
                <w:rFonts w:eastAsia="SimSun"/>
              </w:rPr>
              <w:pict>
                <v:shape id="_x0000_i1146" type="#_x0000_t75" style="width:21.75pt;height:21.75pt">
                  <v:imagedata r:id="rId133" o:title="7_0"/>
                </v:shape>
              </w:pict>
            </w:r>
            <w:r w:rsidRPr="00707BA8">
              <w:rPr>
                <w:rFonts w:eastAsia="SimSun"/>
              </w:rPr>
              <w:pict>
                <v:shape id="_x0000_i1147" type="#_x0000_t75" style="width:21.75pt;height:21.75pt">
                  <v:imagedata r:id="rId134" o:title="7_1"/>
                </v:shape>
              </w:pict>
            </w:r>
            <w:r w:rsidRPr="00707BA8">
              <w:rPr>
                <w:rFonts w:eastAsia="SimSun"/>
              </w:rPr>
              <w:pict>
                <v:shape id="_x0000_i1148" type="#_x0000_t75" style="width:21.75pt;height:21.75pt">
                  <v:imagedata r:id="rId135" o:title="7_2"/>
                </v:shape>
              </w:pict>
            </w:r>
            <w:r w:rsidRPr="00707BA8">
              <w:rPr>
                <w:rFonts w:eastAsia="SimSun"/>
              </w:rPr>
              <w:pict>
                <v:shape id="_x0000_i1149" type="#_x0000_t75" style="width:21.75pt;height:21.75pt">
                  <v:imagedata r:id="rId136" o:title="7_3"/>
                </v:shape>
              </w:pict>
            </w:r>
            <w:r w:rsidRPr="00707BA8">
              <w:rPr>
                <w:rFonts w:eastAsia="SimSun"/>
              </w:rPr>
              <w:pict>
                <v:shape id="_x0000_i1150" type="#_x0000_t75" style="width:21.75pt;height:21.75pt">
                  <v:imagedata r:id="rId137" o:title="7_4"/>
                </v:shape>
              </w:pict>
            </w:r>
            <w:r w:rsidRPr="00707BA8">
              <w:rPr>
                <w:rFonts w:eastAsia="SimSun"/>
              </w:rPr>
              <w:pict>
                <v:shape id="_x0000_i1151" type="#_x0000_t75" style="width:21.75pt;height:21.75pt">
                  <v:imagedata r:id="rId138" o:title="7_5"/>
                </v:shape>
              </w:pict>
            </w:r>
            <w:r w:rsidRPr="00707BA8">
              <w:rPr>
                <w:rFonts w:eastAsia="SimSun"/>
              </w:rPr>
              <w:pict>
                <v:shape id="_x0000_i1152" type="#_x0000_t75" style="width:21.75pt;height:21.75pt">
                  <v:imagedata r:id="rId139" o:title="7_6"/>
                </v:shape>
              </w:pict>
            </w:r>
            <w:r w:rsidRPr="00707BA8">
              <w:rPr>
                <w:rFonts w:eastAsia="SimSun"/>
              </w:rPr>
              <w:pict>
                <v:shape id="_x0000_i1153" type="#_x0000_t75" style="width:21.75pt;height:21.75pt">
                  <v:imagedata r:id="rId69" o:title="7_7"/>
                </v:shape>
              </w:pict>
            </w:r>
            <w:r w:rsidRPr="00707BA8">
              <w:rPr>
                <w:rFonts w:eastAsia="SimSun"/>
              </w:rPr>
              <w:pict>
                <v:shape id="_x0000_i1154" type="#_x0000_t75" style="width:21.75pt;height:21.75pt">
                  <v:imagedata r:id="rId140" o:title="7_8"/>
                </v:shape>
              </w:pict>
            </w:r>
            <w:r w:rsidRPr="00707BA8">
              <w:rPr>
                <w:rFonts w:eastAsia="SimSun"/>
              </w:rPr>
              <w:pict>
                <v:shape id="_x0000_i1155" type="#_x0000_t75" style="width:21.75pt;height:21.75pt">
                  <v:imagedata r:id="rId141" o:title="7_9"/>
                </v:shape>
              </w:pict>
            </w:r>
            <w:r w:rsidRPr="00707BA8">
              <w:rPr>
                <w:rFonts w:eastAsia="SimSun"/>
              </w:rPr>
              <w:pict>
                <v:shape id="_x0000_i1156" type="#_x0000_t75" style="width:21.75pt;height:21.75pt">
                  <v:imagedata r:id="rId142" o:title="8_0"/>
                </v:shape>
              </w:pict>
            </w:r>
            <w:r w:rsidRPr="00707BA8">
              <w:rPr>
                <w:rFonts w:eastAsia="SimSun"/>
              </w:rPr>
              <w:pict>
                <v:shape id="_x0000_i1157" type="#_x0000_t75" style="width:21.75pt;height:21.75pt">
                  <v:imagedata r:id="rId143" o:title="8_1"/>
                </v:shape>
              </w:pict>
            </w:r>
            <w:r w:rsidRPr="00707BA8">
              <w:rPr>
                <w:rFonts w:eastAsia="SimSun"/>
              </w:rPr>
              <w:pict>
                <v:shape id="_x0000_i1158" type="#_x0000_t75" style="width:21.75pt;height:21.75pt">
                  <v:imagedata r:id="rId144" o:title="8_2"/>
                </v:shape>
              </w:pict>
            </w:r>
            <w:r w:rsidRPr="00707BA8">
              <w:rPr>
                <w:rFonts w:eastAsia="SimSun"/>
              </w:rPr>
              <w:pict>
                <v:shape id="_x0000_i1159" type="#_x0000_t75" style="width:21.75pt;height:21.75pt">
                  <v:imagedata r:id="rId145" o:title="8_3"/>
                </v:shape>
              </w:pict>
            </w:r>
            <w:r w:rsidRPr="00707BA8">
              <w:rPr>
                <w:rFonts w:eastAsia="SimSun"/>
              </w:rPr>
              <w:pict>
                <v:shape id="_x0000_i1160" type="#_x0000_t75" style="width:21.75pt;height:21.75pt">
                  <v:imagedata r:id="rId146" o:title="8_4"/>
                </v:shape>
              </w:pict>
            </w:r>
            <w:r w:rsidRPr="00707BA8">
              <w:rPr>
                <w:rFonts w:eastAsia="SimSun"/>
              </w:rPr>
              <w:pict>
                <v:shape id="_x0000_i1161" type="#_x0000_t75" style="width:21.75pt;height:21.75pt">
                  <v:imagedata r:id="rId147" o:title="8_5"/>
                </v:shape>
              </w:pict>
            </w:r>
            <w:r w:rsidRPr="00707BA8">
              <w:rPr>
                <w:rFonts w:eastAsia="SimSun"/>
              </w:rPr>
              <w:pict>
                <v:shape id="_x0000_i1162" type="#_x0000_t75" style="width:21.75pt;height:21.75pt">
                  <v:imagedata r:id="rId148" o:title="8_6"/>
                </v:shape>
              </w:pict>
            </w:r>
            <w:r w:rsidRPr="00707BA8">
              <w:rPr>
                <w:rFonts w:eastAsia="SimSun"/>
              </w:rPr>
              <w:pict>
                <v:shape id="_x0000_i1163" type="#_x0000_t75" style="width:21.75pt;height:21.75pt">
                  <v:imagedata r:id="rId149" o:title="8_7"/>
                </v:shape>
              </w:pict>
            </w:r>
            <w:r w:rsidRPr="00707BA8">
              <w:rPr>
                <w:rFonts w:eastAsia="SimSun"/>
              </w:rPr>
              <w:pict>
                <v:shape id="_x0000_i1164" type="#_x0000_t75" style="width:21.75pt;height:21.75pt">
                  <v:imagedata r:id="rId69" o:title="8_8"/>
                </v:shape>
              </w:pict>
            </w:r>
            <w:r w:rsidRPr="00707BA8">
              <w:rPr>
                <w:rFonts w:eastAsia="SimSun"/>
              </w:rPr>
              <w:pict>
                <v:shape id="_x0000_i1165" type="#_x0000_t75" style="width:21.75pt;height:21.75pt">
                  <v:imagedata r:id="rId150" o:title="8_9"/>
                </v:shape>
              </w:pict>
            </w:r>
            <w:r w:rsidRPr="00707BA8">
              <w:rPr>
                <w:rFonts w:eastAsia="SimSun"/>
              </w:rPr>
              <w:pict>
                <v:shape id="_x0000_i1166" type="#_x0000_t75" style="width:21.75pt;height:21.75pt">
                  <v:imagedata r:id="rId151" o:title="9_0"/>
                </v:shape>
              </w:pict>
            </w:r>
            <w:r w:rsidRPr="00707BA8">
              <w:rPr>
                <w:rFonts w:eastAsia="SimSun"/>
              </w:rPr>
              <w:pict>
                <v:shape id="_x0000_i1167" type="#_x0000_t75" style="width:21.75pt;height:21.75pt">
                  <v:imagedata r:id="rId152" o:title="9_1"/>
                </v:shape>
              </w:pict>
            </w:r>
            <w:r w:rsidRPr="00707BA8">
              <w:rPr>
                <w:rFonts w:eastAsia="SimSun"/>
              </w:rPr>
              <w:pict>
                <v:shape id="_x0000_i1168" type="#_x0000_t75" style="width:21.75pt;height:21.75pt">
                  <v:imagedata r:id="rId153" o:title="9_2"/>
                </v:shape>
              </w:pict>
            </w:r>
            <w:r w:rsidRPr="00707BA8">
              <w:rPr>
                <w:rFonts w:eastAsia="SimSun"/>
              </w:rPr>
              <w:pict>
                <v:shape id="_x0000_i1169" type="#_x0000_t75" style="width:21.75pt;height:21.75pt">
                  <v:imagedata r:id="rId154" o:title="9_3"/>
                </v:shape>
              </w:pict>
            </w:r>
            <w:r w:rsidRPr="00707BA8">
              <w:rPr>
                <w:rFonts w:eastAsia="SimSun"/>
              </w:rPr>
              <w:pict>
                <v:shape id="_x0000_i1170" type="#_x0000_t75" style="width:21.75pt;height:21.75pt">
                  <v:imagedata r:id="rId155" o:title="9_4"/>
                </v:shape>
              </w:pict>
            </w:r>
            <w:r w:rsidRPr="00707BA8">
              <w:rPr>
                <w:rFonts w:eastAsia="SimSun"/>
              </w:rPr>
              <w:pict>
                <v:shape id="_x0000_i1171" type="#_x0000_t75" style="width:21.75pt;height:21.75pt">
                  <v:imagedata r:id="rId156" o:title="9_5"/>
                </v:shape>
              </w:pict>
            </w:r>
            <w:r w:rsidRPr="00707BA8">
              <w:rPr>
                <w:rFonts w:eastAsia="SimSun"/>
              </w:rPr>
              <w:pict>
                <v:shape id="_x0000_i1172" type="#_x0000_t75" style="width:21.75pt;height:21.75pt">
                  <v:imagedata r:id="rId157" o:title="9_6"/>
                </v:shape>
              </w:pict>
            </w:r>
            <w:r w:rsidRPr="00707BA8">
              <w:rPr>
                <w:rFonts w:eastAsia="SimSun"/>
              </w:rPr>
              <w:pict>
                <v:shape id="_x0000_i1173" type="#_x0000_t75" style="width:21.75pt;height:21.75pt">
                  <v:imagedata r:id="rId158" o:title="9_7"/>
                </v:shape>
              </w:pict>
            </w:r>
            <w:r w:rsidRPr="00707BA8">
              <w:rPr>
                <w:rFonts w:eastAsia="SimSun"/>
              </w:rPr>
              <w:pict>
                <v:shape id="_x0000_i1174" type="#_x0000_t75" style="width:21.75pt;height:21.75pt">
                  <v:imagedata r:id="rId159" o:title="9_8"/>
                </v:shape>
              </w:pict>
            </w:r>
            <w:r w:rsidRPr="00707BA8">
              <w:rPr>
                <w:rFonts w:eastAsia="SimSun"/>
              </w:rPr>
              <w:pict>
                <v:shape id="_x0000_i1175" type="#_x0000_t75" style="width:21.75pt;height:21.75pt">
                  <v:imagedata r:id="rId69" o:title="9_9"/>
                </v:shape>
              </w:pict>
            </w:r>
          </w:p>
        </w:tc>
        <w:tc>
          <w:tcPr>
            <w:tcW w:w="4662" w:type="dxa"/>
            <w:vAlign w:val="center"/>
          </w:tcPr>
          <w:p w:rsidR="005B6FCF" w:rsidRPr="00D97312" w:rsidRDefault="00D6327C" w:rsidP="008D0CDC">
            <w:pPr>
              <w:framePr w:w="9811" w:h="5686" w:hRule="exact" w:wrap="notBeside" w:vAnchor="page" w:hAnchor="page" w:x="1486" w:y="6316"/>
              <w:jc w:val="center"/>
              <w:rPr>
                <w:rFonts w:eastAsia="SimSun"/>
              </w:rPr>
            </w:pPr>
            <w:r w:rsidRPr="00707BA8">
              <w:rPr>
                <w:rFonts w:eastAsia="SimSun"/>
              </w:rPr>
              <w:pict>
                <v:shape id="_x0000_i1176" type="#_x0000_t75" style="width:21.75pt;height:21.75pt">
                  <v:imagedata r:id="rId69" o:title="0_0"/>
                </v:shape>
              </w:pict>
            </w:r>
            <w:r w:rsidRPr="00707BA8">
              <w:rPr>
                <w:rFonts w:eastAsia="SimSun"/>
              </w:rPr>
              <w:pict>
                <v:shape id="_x0000_i1177" type="#_x0000_t75" style="width:21.75pt;height:21.75pt">
                  <v:imagedata r:id="rId160" o:title="0_1"/>
                </v:shape>
              </w:pict>
            </w:r>
            <w:r w:rsidRPr="00707BA8">
              <w:rPr>
                <w:rFonts w:eastAsia="SimSun"/>
              </w:rPr>
              <w:pict>
                <v:shape id="_x0000_i1178" type="#_x0000_t75" style="width:21.75pt;height:21.75pt">
                  <v:imagedata r:id="rId161" o:title="0_2"/>
                </v:shape>
              </w:pict>
            </w:r>
            <w:r w:rsidRPr="00707BA8">
              <w:rPr>
                <w:rFonts w:eastAsia="SimSun"/>
              </w:rPr>
              <w:pict>
                <v:shape id="_x0000_i1179" type="#_x0000_t75" style="width:21.75pt;height:21.75pt">
                  <v:imagedata r:id="rId162" o:title="0_3"/>
                </v:shape>
              </w:pict>
            </w:r>
            <w:r w:rsidRPr="00707BA8">
              <w:rPr>
                <w:rFonts w:eastAsia="SimSun"/>
              </w:rPr>
              <w:pict>
                <v:shape id="_x0000_i1180" type="#_x0000_t75" style="width:21.75pt;height:21.75pt">
                  <v:imagedata r:id="rId163" o:title="0_4"/>
                </v:shape>
              </w:pict>
            </w:r>
            <w:r w:rsidRPr="00707BA8">
              <w:rPr>
                <w:rFonts w:eastAsia="SimSun"/>
              </w:rPr>
              <w:pict>
                <v:shape id="_x0000_i1181" type="#_x0000_t75" style="width:21.75pt;height:21.75pt">
                  <v:imagedata r:id="rId164" o:title="0_5"/>
                </v:shape>
              </w:pict>
            </w:r>
            <w:r w:rsidRPr="00707BA8">
              <w:rPr>
                <w:rFonts w:eastAsia="SimSun"/>
              </w:rPr>
              <w:pict>
                <v:shape id="_x0000_i1182" type="#_x0000_t75" style="width:21.75pt;height:21.75pt">
                  <v:imagedata r:id="rId165" o:title="0_6"/>
                </v:shape>
              </w:pict>
            </w:r>
            <w:r w:rsidRPr="00707BA8">
              <w:rPr>
                <w:rFonts w:eastAsia="SimSun"/>
              </w:rPr>
              <w:pict>
                <v:shape id="_x0000_i1183" type="#_x0000_t75" style="width:21.75pt;height:21.75pt">
                  <v:imagedata r:id="rId166" o:title="0_7"/>
                </v:shape>
              </w:pict>
            </w:r>
            <w:r w:rsidRPr="00707BA8">
              <w:rPr>
                <w:rFonts w:eastAsia="SimSun"/>
              </w:rPr>
              <w:pict>
                <v:shape id="_x0000_i1184" type="#_x0000_t75" style="width:21.75pt;height:21.75pt">
                  <v:imagedata r:id="rId167" o:title="0_8"/>
                </v:shape>
              </w:pict>
            </w:r>
            <w:r w:rsidRPr="00707BA8">
              <w:rPr>
                <w:rFonts w:eastAsia="SimSun"/>
              </w:rPr>
              <w:pict>
                <v:shape id="_x0000_i1185" type="#_x0000_t75" style="width:21.75pt;height:21.75pt">
                  <v:imagedata r:id="rId168" o:title="0_9"/>
                </v:shape>
              </w:pict>
            </w:r>
            <w:r w:rsidRPr="00707BA8">
              <w:rPr>
                <w:rFonts w:eastAsia="SimSun"/>
              </w:rPr>
              <w:pict>
                <v:shape id="_x0000_i1186" type="#_x0000_t75" style="width:21.75pt;height:21.75pt">
                  <v:imagedata r:id="rId169" o:title="1_0"/>
                </v:shape>
              </w:pict>
            </w:r>
            <w:r w:rsidRPr="00707BA8">
              <w:rPr>
                <w:rFonts w:eastAsia="SimSun"/>
              </w:rPr>
              <w:pict>
                <v:shape id="_x0000_i1187" type="#_x0000_t75" style="width:21.75pt;height:21.75pt">
                  <v:imagedata r:id="rId69" o:title="1_1"/>
                </v:shape>
              </w:pict>
            </w:r>
            <w:r w:rsidRPr="00707BA8">
              <w:rPr>
                <w:rFonts w:eastAsia="SimSun"/>
              </w:rPr>
              <w:pict>
                <v:shape id="_x0000_i1188" type="#_x0000_t75" style="width:21.75pt;height:21.75pt">
                  <v:imagedata r:id="rId170" o:title="1_2"/>
                </v:shape>
              </w:pict>
            </w:r>
            <w:r w:rsidRPr="00707BA8">
              <w:rPr>
                <w:rFonts w:eastAsia="SimSun"/>
              </w:rPr>
              <w:pict>
                <v:shape id="_x0000_i1189" type="#_x0000_t75" style="width:21.75pt;height:21.75pt">
                  <v:imagedata r:id="rId171" o:title="1_3"/>
                </v:shape>
              </w:pict>
            </w:r>
            <w:r w:rsidRPr="00707BA8">
              <w:rPr>
                <w:rFonts w:eastAsia="SimSun"/>
              </w:rPr>
              <w:pict>
                <v:shape id="_x0000_i1190" type="#_x0000_t75" style="width:21.75pt;height:21.75pt">
                  <v:imagedata r:id="rId172" o:title="1_4"/>
                </v:shape>
              </w:pict>
            </w:r>
            <w:r w:rsidRPr="00707BA8">
              <w:rPr>
                <w:rFonts w:eastAsia="SimSun"/>
              </w:rPr>
              <w:pict>
                <v:shape id="_x0000_i1191" type="#_x0000_t75" style="width:21.75pt;height:21.75pt">
                  <v:imagedata r:id="rId173" o:title="1_5"/>
                </v:shape>
              </w:pict>
            </w:r>
            <w:r w:rsidRPr="00707BA8">
              <w:rPr>
                <w:rFonts w:eastAsia="SimSun"/>
              </w:rPr>
              <w:pict>
                <v:shape id="_x0000_i1192" type="#_x0000_t75" style="width:21.75pt;height:21.75pt">
                  <v:imagedata r:id="rId174" o:title="1_6"/>
                </v:shape>
              </w:pict>
            </w:r>
            <w:r w:rsidRPr="00707BA8">
              <w:rPr>
                <w:rFonts w:eastAsia="SimSun"/>
              </w:rPr>
              <w:pict>
                <v:shape id="_x0000_i1193" type="#_x0000_t75" style="width:21.75pt;height:21.75pt">
                  <v:imagedata r:id="rId175" o:title="1_7"/>
                </v:shape>
              </w:pict>
            </w:r>
            <w:r w:rsidRPr="00707BA8">
              <w:rPr>
                <w:rFonts w:eastAsia="SimSun"/>
              </w:rPr>
              <w:pict>
                <v:shape id="_x0000_i1194" type="#_x0000_t75" style="width:21.75pt;height:21.75pt">
                  <v:imagedata r:id="rId176" o:title="1_8"/>
                </v:shape>
              </w:pict>
            </w:r>
            <w:r w:rsidRPr="00707BA8">
              <w:rPr>
                <w:rFonts w:eastAsia="SimSun"/>
              </w:rPr>
              <w:pict>
                <v:shape id="_x0000_i1195" type="#_x0000_t75" style="width:21.75pt;height:21.75pt">
                  <v:imagedata r:id="rId177" o:title="1_9"/>
                </v:shape>
              </w:pict>
            </w:r>
            <w:r w:rsidRPr="00707BA8">
              <w:rPr>
                <w:rFonts w:eastAsia="SimSun"/>
              </w:rPr>
              <w:pict>
                <v:shape id="_x0000_i1196" type="#_x0000_t75" style="width:21.75pt;height:21.75pt">
                  <v:imagedata r:id="rId178" o:title="2_0"/>
                </v:shape>
              </w:pict>
            </w:r>
            <w:r w:rsidRPr="00707BA8">
              <w:rPr>
                <w:rFonts w:eastAsia="SimSun"/>
              </w:rPr>
              <w:pict>
                <v:shape id="_x0000_i1197" type="#_x0000_t75" style="width:21.75pt;height:21.75pt">
                  <v:imagedata r:id="rId179" o:title="2_1"/>
                </v:shape>
              </w:pict>
            </w:r>
            <w:r w:rsidRPr="00707BA8">
              <w:rPr>
                <w:rFonts w:eastAsia="SimSun"/>
              </w:rPr>
              <w:pict>
                <v:shape id="_x0000_i1198" type="#_x0000_t75" style="width:21.75pt;height:21.75pt">
                  <v:imagedata r:id="rId69" o:title="2_2"/>
                </v:shape>
              </w:pict>
            </w:r>
            <w:r w:rsidRPr="00707BA8">
              <w:rPr>
                <w:rFonts w:eastAsia="SimSun"/>
              </w:rPr>
              <w:pict>
                <v:shape id="_x0000_i1199" type="#_x0000_t75" style="width:21.75pt;height:21.75pt">
                  <v:imagedata r:id="rId180" o:title="2_3"/>
                </v:shape>
              </w:pict>
            </w:r>
            <w:r w:rsidRPr="00707BA8">
              <w:rPr>
                <w:rFonts w:eastAsia="SimSun"/>
              </w:rPr>
              <w:pict>
                <v:shape id="_x0000_i1200" type="#_x0000_t75" style="width:21.75pt;height:21.75pt">
                  <v:imagedata r:id="rId181" o:title="2_4"/>
                </v:shape>
              </w:pict>
            </w:r>
            <w:r w:rsidRPr="00707BA8">
              <w:rPr>
                <w:rFonts w:eastAsia="SimSun"/>
              </w:rPr>
              <w:pict>
                <v:shape id="_x0000_i1201" type="#_x0000_t75" style="width:21.75pt;height:21.75pt">
                  <v:imagedata r:id="rId182" o:title="2_5"/>
                </v:shape>
              </w:pict>
            </w:r>
            <w:r w:rsidRPr="00707BA8">
              <w:rPr>
                <w:rFonts w:eastAsia="SimSun"/>
              </w:rPr>
              <w:pict>
                <v:shape id="_x0000_i1202" type="#_x0000_t75" style="width:21.75pt;height:21.75pt">
                  <v:imagedata r:id="rId183" o:title="2_6"/>
                </v:shape>
              </w:pict>
            </w:r>
            <w:r w:rsidRPr="00707BA8">
              <w:rPr>
                <w:rFonts w:eastAsia="SimSun"/>
              </w:rPr>
              <w:pict>
                <v:shape id="_x0000_i1203" type="#_x0000_t75" style="width:21.75pt;height:21.75pt">
                  <v:imagedata r:id="rId184" o:title="2_7"/>
                </v:shape>
              </w:pict>
            </w:r>
            <w:r w:rsidRPr="00707BA8">
              <w:rPr>
                <w:rFonts w:eastAsia="SimSun"/>
              </w:rPr>
              <w:pict>
                <v:shape id="_x0000_i1204" type="#_x0000_t75" style="width:21.75pt;height:21.75pt">
                  <v:imagedata r:id="rId185" o:title="2_8"/>
                </v:shape>
              </w:pict>
            </w:r>
            <w:r w:rsidRPr="00707BA8">
              <w:rPr>
                <w:rFonts w:eastAsia="SimSun"/>
              </w:rPr>
              <w:pict>
                <v:shape id="_x0000_i1205" type="#_x0000_t75" style="width:21.75pt;height:21.75pt">
                  <v:imagedata r:id="rId186" o:title="2_9"/>
                </v:shape>
              </w:pict>
            </w:r>
            <w:r w:rsidRPr="00707BA8">
              <w:rPr>
                <w:rFonts w:eastAsia="SimSun"/>
              </w:rPr>
              <w:pict>
                <v:shape id="_x0000_i1206" type="#_x0000_t75" style="width:21.75pt;height:21.75pt">
                  <v:imagedata r:id="rId187" o:title="3_0"/>
                </v:shape>
              </w:pict>
            </w:r>
            <w:r w:rsidRPr="00707BA8">
              <w:rPr>
                <w:rFonts w:eastAsia="SimSun"/>
              </w:rPr>
              <w:pict>
                <v:shape id="_x0000_i1207" type="#_x0000_t75" style="width:21.75pt;height:21.75pt">
                  <v:imagedata r:id="rId188" o:title="3_1"/>
                </v:shape>
              </w:pict>
            </w:r>
            <w:r w:rsidRPr="00707BA8">
              <w:rPr>
                <w:rFonts w:eastAsia="SimSun"/>
              </w:rPr>
              <w:pict>
                <v:shape id="_x0000_i1208" type="#_x0000_t75" style="width:21.75pt;height:21.75pt">
                  <v:imagedata r:id="rId189" o:title="3_2"/>
                </v:shape>
              </w:pict>
            </w:r>
            <w:r w:rsidRPr="00707BA8">
              <w:rPr>
                <w:rFonts w:eastAsia="SimSun"/>
              </w:rPr>
              <w:pict>
                <v:shape id="_x0000_i1209" type="#_x0000_t75" style="width:21.75pt;height:21.75pt">
                  <v:imagedata r:id="rId69" o:title="3_3"/>
                </v:shape>
              </w:pict>
            </w:r>
            <w:r w:rsidRPr="00707BA8">
              <w:rPr>
                <w:rFonts w:eastAsia="SimSun"/>
              </w:rPr>
              <w:pict>
                <v:shape id="_x0000_i1210" type="#_x0000_t75" style="width:21.75pt;height:21.75pt">
                  <v:imagedata r:id="rId190" o:title="3_4"/>
                </v:shape>
              </w:pict>
            </w:r>
            <w:r w:rsidRPr="00707BA8">
              <w:rPr>
                <w:rFonts w:eastAsia="SimSun"/>
              </w:rPr>
              <w:pict>
                <v:shape id="_x0000_i1211" type="#_x0000_t75" style="width:21.75pt;height:21.75pt">
                  <v:imagedata r:id="rId191" o:title="3_5"/>
                </v:shape>
              </w:pict>
            </w:r>
            <w:r w:rsidRPr="00707BA8">
              <w:rPr>
                <w:rFonts w:eastAsia="SimSun"/>
              </w:rPr>
              <w:pict>
                <v:shape id="_x0000_i1212" type="#_x0000_t75" style="width:21.75pt;height:21.75pt">
                  <v:imagedata r:id="rId192" o:title="3_6"/>
                </v:shape>
              </w:pict>
            </w:r>
            <w:r w:rsidRPr="00707BA8">
              <w:rPr>
                <w:rFonts w:eastAsia="SimSun"/>
              </w:rPr>
              <w:pict>
                <v:shape id="_x0000_i1213" type="#_x0000_t75" style="width:21.75pt;height:21.75pt">
                  <v:imagedata r:id="rId193" o:title="3_7"/>
                </v:shape>
              </w:pict>
            </w:r>
            <w:r w:rsidRPr="00707BA8">
              <w:rPr>
                <w:rFonts w:eastAsia="SimSun"/>
              </w:rPr>
              <w:pict>
                <v:shape id="_x0000_i1214" type="#_x0000_t75" style="width:21.75pt;height:21.75pt">
                  <v:imagedata r:id="rId194" o:title="3_8"/>
                </v:shape>
              </w:pict>
            </w:r>
            <w:r w:rsidRPr="00707BA8">
              <w:rPr>
                <w:rFonts w:eastAsia="SimSun"/>
              </w:rPr>
              <w:pict>
                <v:shape id="_x0000_i1215" type="#_x0000_t75" style="width:21.75pt;height:21.75pt">
                  <v:imagedata r:id="rId195" o:title="3_9"/>
                </v:shape>
              </w:pict>
            </w:r>
            <w:r w:rsidRPr="00707BA8">
              <w:rPr>
                <w:rFonts w:eastAsia="SimSun"/>
              </w:rPr>
              <w:pict>
                <v:shape id="_x0000_i1216" type="#_x0000_t75" style="width:21.75pt;height:21.75pt">
                  <v:imagedata r:id="rId196" o:title="4_0"/>
                </v:shape>
              </w:pict>
            </w:r>
            <w:r w:rsidRPr="00707BA8">
              <w:rPr>
                <w:rFonts w:eastAsia="SimSun"/>
              </w:rPr>
              <w:pict>
                <v:shape id="_x0000_i1217" type="#_x0000_t75" style="width:21.75pt;height:21.75pt">
                  <v:imagedata r:id="rId197" o:title="4_1"/>
                </v:shape>
              </w:pict>
            </w:r>
            <w:r w:rsidRPr="00707BA8">
              <w:rPr>
                <w:rFonts w:eastAsia="SimSun"/>
              </w:rPr>
              <w:pict>
                <v:shape id="_x0000_i1218" type="#_x0000_t75" style="width:21.75pt;height:21.75pt">
                  <v:imagedata r:id="rId198" o:title="4_2"/>
                </v:shape>
              </w:pict>
            </w:r>
            <w:r w:rsidRPr="00707BA8">
              <w:rPr>
                <w:rFonts w:eastAsia="SimSun"/>
              </w:rPr>
              <w:pict>
                <v:shape id="_x0000_i1219" type="#_x0000_t75" style="width:21.75pt;height:21.75pt">
                  <v:imagedata r:id="rId199" o:title="4_3"/>
                </v:shape>
              </w:pict>
            </w:r>
            <w:r w:rsidRPr="00707BA8">
              <w:rPr>
                <w:rFonts w:eastAsia="SimSun"/>
              </w:rPr>
              <w:pict>
                <v:shape id="_x0000_i1220" type="#_x0000_t75" style="width:21.75pt;height:21.75pt">
                  <v:imagedata r:id="rId69" o:title="4_4"/>
                </v:shape>
              </w:pict>
            </w:r>
            <w:r w:rsidRPr="00707BA8">
              <w:rPr>
                <w:rFonts w:eastAsia="SimSun"/>
              </w:rPr>
              <w:pict>
                <v:shape id="_x0000_i1221" type="#_x0000_t75" style="width:21.75pt;height:21.75pt">
                  <v:imagedata r:id="rId200" o:title="4_5"/>
                </v:shape>
              </w:pict>
            </w:r>
            <w:r w:rsidRPr="00707BA8">
              <w:rPr>
                <w:rFonts w:eastAsia="SimSun"/>
              </w:rPr>
              <w:pict>
                <v:shape id="_x0000_i1222" type="#_x0000_t75" style="width:21.75pt;height:21.75pt">
                  <v:imagedata r:id="rId201" o:title="4_6"/>
                </v:shape>
              </w:pict>
            </w:r>
            <w:r w:rsidRPr="00707BA8">
              <w:rPr>
                <w:rFonts w:eastAsia="SimSun"/>
              </w:rPr>
              <w:pict>
                <v:shape id="_x0000_i1223" type="#_x0000_t75" style="width:21.75pt;height:21.75pt">
                  <v:imagedata r:id="rId202" o:title="4_7"/>
                </v:shape>
              </w:pict>
            </w:r>
            <w:r w:rsidRPr="00707BA8">
              <w:rPr>
                <w:rFonts w:eastAsia="SimSun"/>
              </w:rPr>
              <w:pict>
                <v:shape id="_x0000_i1224" type="#_x0000_t75" style="width:21.75pt;height:21.75pt">
                  <v:imagedata r:id="rId203" o:title="4_8"/>
                </v:shape>
              </w:pict>
            </w:r>
            <w:r w:rsidRPr="00707BA8">
              <w:rPr>
                <w:rFonts w:eastAsia="SimSun"/>
              </w:rPr>
              <w:pict>
                <v:shape id="_x0000_i1225" type="#_x0000_t75" style="width:21.75pt;height:21.75pt">
                  <v:imagedata r:id="rId204" o:title="4_9"/>
                </v:shape>
              </w:pict>
            </w:r>
            <w:r w:rsidRPr="00707BA8">
              <w:rPr>
                <w:rFonts w:eastAsia="SimSun"/>
              </w:rPr>
              <w:pict>
                <v:shape id="_x0000_i1226" type="#_x0000_t75" style="width:21.75pt;height:21.75pt">
                  <v:imagedata r:id="rId205" o:title="5_0"/>
                </v:shape>
              </w:pict>
            </w:r>
            <w:r w:rsidRPr="00707BA8">
              <w:rPr>
                <w:rFonts w:eastAsia="SimSun"/>
              </w:rPr>
              <w:pict>
                <v:shape id="_x0000_i1227" type="#_x0000_t75" style="width:21.75pt;height:21.75pt">
                  <v:imagedata r:id="rId206" o:title="5_1"/>
                </v:shape>
              </w:pict>
            </w:r>
            <w:r w:rsidRPr="00707BA8">
              <w:rPr>
                <w:rFonts w:eastAsia="SimSun"/>
              </w:rPr>
              <w:pict>
                <v:shape id="_x0000_i1228" type="#_x0000_t75" style="width:21.75pt;height:21.75pt">
                  <v:imagedata r:id="rId207" o:title="5_2"/>
                </v:shape>
              </w:pict>
            </w:r>
            <w:r w:rsidRPr="00707BA8">
              <w:rPr>
                <w:rFonts w:eastAsia="SimSun"/>
              </w:rPr>
              <w:pict>
                <v:shape id="_x0000_i1229" type="#_x0000_t75" style="width:21.75pt;height:21.75pt">
                  <v:imagedata r:id="rId208" o:title="5_3"/>
                </v:shape>
              </w:pict>
            </w:r>
            <w:r w:rsidRPr="00707BA8">
              <w:rPr>
                <w:rFonts w:eastAsia="SimSun"/>
              </w:rPr>
              <w:pict>
                <v:shape id="_x0000_i1230" type="#_x0000_t75" style="width:21.75pt;height:21.75pt">
                  <v:imagedata r:id="rId209" o:title="5_4"/>
                </v:shape>
              </w:pict>
            </w:r>
            <w:r w:rsidRPr="00707BA8">
              <w:rPr>
                <w:rFonts w:eastAsia="SimSun"/>
              </w:rPr>
              <w:pict>
                <v:shape id="_x0000_i1231" type="#_x0000_t75" style="width:21.75pt;height:21.75pt">
                  <v:imagedata r:id="rId69" o:title="5_5"/>
                </v:shape>
              </w:pict>
            </w:r>
            <w:r w:rsidRPr="00707BA8">
              <w:rPr>
                <w:rFonts w:eastAsia="SimSun"/>
              </w:rPr>
              <w:pict>
                <v:shape id="_x0000_i1232" type="#_x0000_t75" style="width:21.75pt;height:21.75pt">
                  <v:imagedata r:id="rId210" o:title="5_6"/>
                </v:shape>
              </w:pict>
            </w:r>
            <w:r w:rsidRPr="00707BA8">
              <w:rPr>
                <w:rFonts w:eastAsia="SimSun"/>
              </w:rPr>
              <w:pict>
                <v:shape id="_x0000_i1233" type="#_x0000_t75" style="width:21.75pt;height:21.75pt">
                  <v:imagedata r:id="rId211" o:title="5_7"/>
                </v:shape>
              </w:pict>
            </w:r>
            <w:r w:rsidRPr="00707BA8">
              <w:rPr>
                <w:rFonts w:eastAsia="SimSun"/>
              </w:rPr>
              <w:pict>
                <v:shape id="_x0000_i1234" type="#_x0000_t75" style="width:21.75pt;height:21.75pt">
                  <v:imagedata r:id="rId212" o:title="5_8"/>
                </v:shape>
              </w:pict>
            </w:r>
            <w:r w:rsidRPr="00707BA8">
              <w:rPr>
                <w:rFonts w:eastAsia="SimSun"/>
              </w:rPr>
              <w:pict>
                <v:shape id="_x0000_i1235" type="#_x0000_t75" style="width:21.75pt;height:21.75pt">
                  <v:imagedata r:id="rId213" o:title="5_9"/>
                </v:shape>
              </w:pict>
            </w:r>
            <w:r w:rsidRPr="00707BA8">
              <w:rPr>
                <w:rFonts w:eastAsia="SimSun"/>
              </w:rPr>
              <w:pict>
                <v:shape id="_x0000_i1236" type="#_x0000_t75" style="width:21.75pt;height:21.75pt">
                  <v:imagedata r:id="rId214" o:title="6_0"/>
                </v:shape>
              </w:pict>
            </w:r>
            <w:r w:rsidRPr="00707BA8">
              <w:rPr>
                <w:rFonts w:eastAsia="SimSun"/>
              </w:rPr>
              <w:pict>
                <v:shape id="_x0000_i1237" type="#_x0000_t75" style="width:21.75pt;height:21.75pt">
                  <v:imagedata r:id="rId215" o:title="6_1"/>
                </v:shape>
              </w:pict>
            </w:r>
            <w:r w:rsidRPr="00707BA8">
              <w:rPr>
                <w:rFonts w:eastAsia="SimSun"/>
              </w:rPr>
              <w:pict>
                <v:shape id="_x0000_i1238" type="#_x0000_t75" style="width:21.75pt;height:21.75pt">
                  <v:imagedata r:id="rId216" o:title="6_2"/>
                </v:shape>
              </w:pict>
            </w:r>
            <w:r w:rsidRPr="00707BA8">
              <w:rPr>
                <w:rFonts w:eastAsia="SimSun"/>
              </w:rPr>
              <w:pict>
                <v:shape id="_x0000_i1239" type="#_x0000_t75" style="width:21.75pt;height:21.75pt">
                  <v:imagedata r:id="rId217" o:title="6_3"/>
                </v:shape>
              </w:pict>
            </w:r>
            <w:r w:rsidRPr="00707BA8">
              <w:rPr>
                <w:rFonts w:eastAsia="SimSun"/>
              </w:rPr>
              <w:pict>
                <v:shape id="_x0000_i1240" type="#_x0000_t75" style="width:21.75pt;height:21.75pt">
                  <v:imagedata r:id="rId218" o:title="6_4"/>
                </v:shape>
              </w:pict>
            </w:r>
            <w:r w:rsidRPr="00707BA8">
              <w:rPr>
                <w:rFonts w:eastAsia="SimSun"/>
              </w:rPr>
              <w:pict>
                <v:shape id="_x0000_i1241" type="#_x0000_t75" style="width:21.75pt;height:21.75pt">
                  <v:imagedata r:id="rId219" o:title="6_5"/>
                </v:shape>
              </w:pict>
            </w:r>
            <w:r w:rsidRPr="00707BA8">
              <w:rPr>
                <w:rFonts w:eastAsia="SimSun"/>
              </w:rPr>
              <w:pict>
                <v:shape id="_x0000_i1242" type="#_x0000_t75" style="width:21.75pt;height:21.75pt">
                  <v:imagedata r:id="rId69" o:title="6_6"/>
                </v:shape>
              </w:pict>
            </w:r>
            <w:r w:rsidRPr="00707BA8">
              <w:rPr>
                <w:rFonts w:eastAsia="SimSun"/>
              </w:rPr>
              <w:pict>
                <v:shape id="_x0000_i1243" type="#_x0000_t75" style="width:21.75pt;height:21.75pt">
                  <v:imagedata r:id="rId220" o:title="6_7"/>
                </v:shape>
              </w:pict>
            </w:r>
            <w:r w:rsidRPr="00707BA8">
              <w:rPr>
                <w:rFonts w:eastAsia="SimSun"/>
              </w:rPr>
              <w:pict>
                <v:shape id="_x0000_i1244" type="#_x0000_t75" style="width:21.75pt;height:21.75pt">
                  <v:imagedata r:id="rId221" o:title="6_8"/>
                </v:shape>
              </w:pict>
            </w:r>
            <w:r w:rsidRPr="00707BA8">
              <w:rPr>
                <w:rFonts w:eastAsia="SimSun"/>
              </w:rPr>
              <w:pict>
                <v:shape id="_x0000_i1245" type="#_x0000_t75" style="width:21.75pt;height:21.75pt">
                  <v:imagedata r:id="rId222" o:title="6_9"/>
                </v:shape>
              </w:pict>
            </w:r>
            <w:r w:rsidRPr="00707BA8">
              <w:rPr>
                <w:rFonts w:eastAsia="SimSun"/>
              </w:rPr>
              <w:pict>
                <v:shape id="_x0000_i1246" type="#_x0000_t75" style="width:21.75pt;height:21.75pt">
                  <v:imagedata r:id="rId223" o:title="7_0"/>
                </v:shape>
              </w:pict>
            </w:r>
            <w:r w:rsidRPr="00707BA8">
              <w:rPr>
                <w:rFonts w:eastAsia="SimSun"/>
              </w:rPr>
              <w:pict>
                <v:shape id="_x0000_i1247" type="#_x0000_t75" style="width:21.75pt;height:21.75pt">
                  <v:imagedata r:id="rId224" o:title="7_1"/>
                </v:shape>
              </w:pict>
            </w:r>
            <w:r w:rsidRPr="00707BA8">
              <w:rPr>
                <w:rFonts w:eastAsia="SimSun"/>
              </w:rPr>
              <w:pict>
                <v:shape id="_x0000_i1248" type="#_x0000_t75" style="width:21.75pt;height:21.75pt">
                  <v:imagedata r:id="rId225" o:title="7_2"/>
                </v:shape>
              </w:pict>
            </w:r>
            <w:r w:rsidRPr="00707BA8">
              <w:rPr>
                <w:rFonts w:eastAsia="SimSun"/>
              </w:rPr>
              <w:pict>
                <v:shape id="_x0000_i1249" type="#_x0000_t75" style="width:21.75pt;height:21.75pt">
                  <v:imagedata r:id="rId226" o:title="7_3"/>
                </v:shape>
              </w:pict>
            </w:r>
            <w:r w:rsidRPr="00707BA8">
              <w:rPr>
                <w:rFonts w:eastAsia="SimSun"/>
              </w:rPr>
              <w:pict>
                <v:shape id="_x0000_i1250" type="#_x0000_t75" style="width:21.75pt;height:21.75pt">
                  <v:imagedata r:id="rId227" o:title="7_4"/>
                </v:shape>
              </w:pict>
            </w:r>
            <w:r w:rsidRPr="00707BA8">
              <w:rPr>
                <w:rFonts w:eastAsia="SimSun"/>
              </w:rPr>
              <w:pict>
                <v:shape id="_x0000_i1251" type="#_x0000_t75" style="width:21.75pt;height:21.75pt">
                  <v:imagedata r:id="rId228" o:title="7_5"/>
                </v:shape>
              </w:pict>
            </w:r>
            <w:r w:rsidRPr="00707BA8">
              <w:rPr>
                <w:rFonts w:eastAsia="SimSun"/>
              </w:rPr>
              <w:pict>
                <v:shape id="_x0000_i1252" type="#_x0000_t75" style="width:21.75pt;height:21.75pt">
                  <v:imagedata r:id="rId229" o:title="7_6"/>
                </v:shape>
              </w:pict>
            </w:r>
            <w:r w:rsidRPr="00707BA8">
              <w:rPr>
                <w:rFonts w:eastAsia="SimSun"/>
              </w:rPr>
              <w:pict>
                <v:shape id="_x0000_i1253" type="#_x0000_t75" style="width:21.75pt;height:21.75pt">
                  <v:imagedata r:id="rId69" o:title="7_7"/>
                </v:shape>
              </w:pict>
            </w:r>
            <w:r w:rsidRPr="00707BA8">
              <w:rPr>
                <w:rFonts w:eastAsia="SimSun"/>
              </w:rPr>
              <w:pict>
                <v:shape id="_x0000_i1254" type="#_x0000_t75" style="width:21.75pt;height:21.75pt">
                  <v:imagedata r:id="rId230" o:title="7_8"/>
                </v:shape>
              </w:pict>
            </w:r>
            <w:r w:rsidRPr="00707BA8">
              <w:rPr>
                <w:rFonts w:eastAsia="SimSun"/>
              </w:rPr>
              <w:pict>
                <v:shape id="_x0000_i1255" type="#_x0000_t75" style="width:21.75pt;height:21.75pt">
                  <v:imagedata r:id="rId231" o:title="7_9"/>
                </v:shape>
              </w:pict>
            </w:r>
            <w:r w:rsidRPr="00707BA8">
              <w:rPr>
                <w:rFonts w:eastAsia="SimSun"/>
              </w:rPr>
              <w:pict>
                <v:shape id="_x0000_i1256" type="#_x0000_t75" style="width:21.75pt;height:21.75pt">
                  <v:imagedata r:id="rId232" o:title="8_0"/>
                </v:shape>
              </w:pict>
            </w:r>
            <w:r w:rsidRPr="00707BA8">
              <w:rPr>
                <w:rFonts w:eastAsia="SimSun"/>
              </w:rPr>
              <w:pict>
                <v:shape id="_x0000_i1257" type="#_x0000_t75" style="width:21.75pt;height:21.75pt">
                  <v:imagedata r:id="rId233" o:title="8_1"/>
                </v:shape>
              </w:pict>
            </w:r>
            <w:r w:rsidRPr="00707BA8">
              <w:rPr>
                <w:rFonts w:eastAsia="SimSun"/>
              </w:rPr>
              <w:pict>
                <v:shape id="_x0000_i1258" type="#_x0000_t75" style="width:21.75pt;height:21.75pt">
                  <v:imagedata r:id="rId234" o:title="8_2"/>
                </v:shape>
              </w:pict>
            </w:r>
            <w:r w:rsidRPr="00707BA8">
              <w:rPr>
                <w:rFonts w:eastAsia="SimSun"/>
              </w:rPr>
              <w:pict>
                <v:shape id="_x0000_i1259" type="#_x0000_t75" style="width:21.75pt;height:21.75pt">
                  <v:imagedata r:id="rId235" o:title="8_3"/>
                </v:shape>
              </w:pict>
            </w:r>
            <w:r w:rsidRPr="00707BA8">
              <w:rPr>
                <w:rFonts w:eastAsia="SimSun"/>
              </w:rPr>
              <w:pict>
                <v:shape id="_x0000_i1260" type="#_x0000_t75" style="width:21.75pt;height:21.75pt">
                  <v:imagedata r:id="rId236" o:title="8_4"/>
                </v:shape>
              </w:pict>
            </w:r>
            <w:r w:rsidRPr="00707BA8">
              <w:rPr>
                <w:rFonts w:eastAsia="SimSun"/>
              </w:rPr>
              <w:pict>
                <v:shape id="_x0000_i1261" type="#_x0000_t75" style="width:21.75pt;height:21.75pt">
                  <v:imagedata r:id="rId237" o:title="8_5"/>
                </v:shape>
              </w:pict>
            </w:r>
            <w:r w:rsidRPr="00707BA8">
              <w:rPr>
                <w:rFonts w:eastAsia="SimSun"/>
              </w:rPr>
              <w:pict>
                <v:shape id="_x0000_i1262" type="#_x0000_t75" style="width:21.75pt;height:21.75pt">
                  <v:imagedata r:id="rId238" o:title="8_6"/>
                </v:shape>
              </w:pict>
            </w:r>
            <w:r w:rsidRPr="00707BA8">
              <w:rPr>
                <w:rFonts w:eastAsia="SimSun"/>
              </w:rPr>
              <w:pict>
                <v:shape id="_x0000_i1263" type="#_x0000_t75" style="width:21.75pt;height:21.75pt">
                  <v:imagedata r:id="rId239" o:title="8_7"/>
                </v:shape>
              </w:pict>
            </w:r>
            <w:r w:rsidRPr="00707BA8">
              <w:rPr>
                <w:rFonts w:eastAsia="SimSun"/>
              </w:rPr>
              <w:pict>
                <v:shape id="_x0000_i1264" type="#_x0000_t75" style="width:21.75pt;height:21.75pt">
                  <v:imagedata r:id="rId69" o:title="8_8"/>
                </v:shape>
              </w:pict>
            </w:r>
            <w:r w:rsidRPr="00707BA8">
              <w:rPr>
                <w:rFonts w:eastAsia="SimSun"/>
              </w:rPr>
              <w:pict>
                <v:shape id="_x0000_i1265" type="#_x0000_t75" style="width:21.75pt;height:21.75pt">
                  <v:imagedata r:id="rId240" o:title="8_9"/>
                </v:shape>
              </w:pict>
            </w:r>
            <w:r w:rsidRPr="00707BA8">
              <w:rPr>
                <w:rFonts w:eastAsia="SimSun"/>
              </w:rPr>
              <w:pict>
                <v:shape id="_x0000_i1266" type="#_x0000_t75" style="width:21.75pt;height:21.75pt">
                  <v:imagedata r:id="rId241" o:title="9_0"/>
                </v:shape>
              </w:pict>
            </w:r>
            <w:r w:rsidRPr="00707BA8">
              <w:rPr>
                <w:rFonts w:eastAsia="SimSun"/>
              </w:rPr>
              <w:pict>
                <v:shape id="_x0000_i1267" type="#_x0000_t75" style="width:21.75pt;height:21.75pt">
                  <v:imagedata r:id="rId242" o:title="9_1"/>
                </v:shape>
              </w:pict>
            </w:r>
            <w:r w:rsidRPr="00707BA8">
              <w:rPr>
                <w:rFonts w:eastAsia="SimSun"/>
              </w:rPr>
              <w:pict>
                <v:shape id="_x0000_i1268" type="#_x0000_t75" style="width:21.75pt;height:21.75pt">
                  <v:imagedata r:id="rId243" o:title="9_2"/>
                </v:shape>
              </w:pict>
            </w:r>
            <w:r w:rsidRPr="00707BA8">
              <w:rPr>
                <w:rFonts w:eastAsia="SimSun"/>
              </w:rPr>
              <w:pict>
                <v:shape id="_x0000_i1269" type="#_x0000_t75" style="width:21.75pt;height:21.75pt">
                  <v:imagedata r:id="rId244" o:title="9_3"/>
                </v:shape>
              </w:pict>
            </w:r>
            <w:r w:rsidRPr="00707BA8">
              <w:rPr>
                <w:rFonts w:eastAsia="SimSun"/>
              </w:rPr>
              <w:pict>
                <v:shape id="_x0000_i1270" type="#_x0000_t75" style="width:21.75pt;height:21.75pt">
                  <v:imagedata r:id="rId245" o:title="9_4"/>
                </v:shape>
              </w:pict>
            </w:r>
            <w:r w:rsidRPr="00707BA8">
              <w:rPr>
                <w:rFonts w:eastAsia="SimSun"/>
              </w:rPr>
              <w:pict>
                <v:shape id="_x0000_i1271" type="#_x0000_t75" style="width:21.75pt;height:21.75pt">
                  <v:imagedata r:id="rId246" o:title="9_5"/>
                </v:shape>
              </w:pict>
            </w:r>
            <w:r w:rsidRPr="00707BA8">
              <w:rPr>
                <w:rFonts w:eastAsia="SimSun"/>
              </w:rPr>
              <w:pict>
                <v:shape id="_x0000_i1272" type="#_x0000_t75" style="width:21.75pt;height:21.75pt">
                  <v:imagedata r:id="rId247" o:title="9_6"/>
                </v:shape>
              </w:pict>
            </w:r>
            <w:r w:rsidRPr="00707BA8">
              <w:rPr>
                <w:rFonts w:eastAsia="SimSun"/>
              </w:rPr>
              <w:pict>
                <v:shape id="_x0000_i1273" type="#_x0000_t75" style="width:21.75pt;height:21.75pt">
                  <v:imagedata r:id="rId248" o:title="9_7"/>
                </v:shape>
              </w:pict>
            </w:r>
            <w:r w:rsidRPr="00707BA8">
              <w:rPr>
                <w:rFonts w:eastAsia="SimSun"/>
              </w:rPr>
              <w:pict>
                <v:shape id="_x0000_i1274" type="#_x0000_t75" style="width:21.75pt;height:21.75pt">
                  <v:imagedata r:id="rId249" o:title="9_8"/>
                </v:shape>
              </w:pict>
            </w:r>
            <w:r w:rsidRPr="00707BA8">
              <w:rPr>
                <w:rFonts w:eastAsia="SimSun"/>
              </w:rPr>
              <w:pict>
                <v:shape id="_x0000_i1275" type="#_x0000_t75" style="width:21.75pt;height:21.75pt">
                  <v:imagedata r:id="rId69" o:title="9_9"/>
                </v:shape>
              </w:pict>
            </w:r>
          </w:p>
        </w:tc>
      </w:tr>
      <w:tr w:rsidR="005B6FCF">
        <w:trPr>
          <w:trHeight w:val="458"/>
          <w:jc w:val="center"/>
        </w:trPr>
        <w:tc>
          <w:tcPr>
            <w:tcW w:w="4662" w:type="dxa"/>
            <w:vAlign w:val="center"/>
          </w:tcPr>
          <w:p w:rsidR="005B6FCF" w:rsidRPr="00D97312" w:rsidRDefault="005B6FCF" w:rsidP="008D0CDC">
            <w:pPr>
              <w:framePr w:w="9811" w:h="5686" w:hRule="exact" w:wrap="notBeside" w:vAnchor="page" w:hAnchor="page" w:x="1486" w:y="6316"/>
              <w:jc w:val="center"/>
              <w:rPr>
                <w:rFonts w:eastAsia="SimSun"/>
              </w:rPr>
            </w:pPr>
            <w:r w:rsidRPr="00D97312">
              <w:rPr>
                <w:rFonts w:ascii="Helvetica" w:hAnsi="Helvetica"/>
                <w:color w:val="000000"/>
                <w:sz w:val="16"/>
              </w:rPr>
              <w:t>(a)</w:t>
            </w:r>
          </w:p>
        </w:tc>
        <w:tc>
          <w:tcPr>
            <w:tcW w:w="4662" w:type="dxa"/>
            <w:vAlign w:val="center"/>
          </w:tcPr>
          <w:p w:rsidR="005B6FCF" w:rsidRPr="00D97312" w:rsidRDefault="005B6FCF" w:rsidP="008D0CDC">
            <w:pPr>
              <w:framePr w:w="9811" w:h="5686" w:hRule="exact" w:wrap="notBeside" w:vAnchor="page" w:hAnchor="page" w:x="1486" w:y="6316"/>
              <w:jc w:val="center"/>
              <w:rPr>
                <w:rFonts w:eastAsia="SimSun"/>
              </w:rPr>
            </w:pPr>
            <w:r w:rsidRPr="00D97312">
              <w:rPr>
                <w:rFonts w:ascii="Helvetica" w:hAnsi="Helvetica"/>
                <w:color w:val="000000"/>
                <w:sz w:val="16"/>
              </w:rPr>
              <w:t>(b)</w:t>
            </w:r>
          </w:p>
        </w:tc>
      </w:tr>
    </w:tbl>
    <w:p w:rsidR="005B6FCF" w:rsidRDefault="005B6FCF" w:rsidP="008D0CDC">
      <w:pPr>
        <w:framePr w:w="9811" w:h="5686" w:hRule="exact" w:wrap="notBeside" w:vAnchor="page" w:hAnchor="page" w:x="1486" w:y="6316"/>
        <w:jc w:val="center"/>
        <w:rPr>
          <w:color w:val="000000"/>
        </w:rPr>
      </w:pPr>
    </w:p>
    <w:p w:rsidR="005B6FCF" w:rsidRPr="00F23DBE" w:rsidRDefault="005B6FCF" w:rsidP="008D0CDC">
      <w:pPr>
        <w:pStyle w:val="FIGURECAPTION0"/>
        <w:framePr w:w="9811" w:h="5686" w:hRule="exact" w:wrap="notBeside" w:vAnchor="page" w:hAnchor="page" w:x="1486" w:y="6316"/>
        <w:spacing w:line="240" w:lineRule="auto"/>
        <w:jc w:val="center"/>
        <w:rPr>
          <w:color w:val="000000"/>
        </w:rPr>
      </w:pPr>
      <w:r>
        <w:rPr>
          <w:color w:val="000000"/>
        </w:rPr>
        <w:t xml:space="preserve">Fig. </w:t>
      </w:r>
      <w:r w:rsidR="00650074">
        <w:rPr>
          <w:color w:val="000000"/>
        </w:rPr>
        <w:t>6</w:t>
      </w:r>
      <w:r>
        <w:rPr>
          <w:color w:val="000000"/>
        </w:rPr>
        <w:t xml:space="preserve">. </w:t>
      </w:r>
      <w:r w:rsidRPr="008F64C9">
        <w:rPr>
          <w:color w:val="000000"/>
        </w:rPr>
        <w:t xml:space="preserve">Image at row </w:t>
      </w:r>
      <w:r w:rsidRPr="008F64C9">
        <w:rPr>
          <w:i/>
          <w:iCs/>
          <w:color w:val="000000"/>
        </w:rPr>
        <w:t>i</w:t>
      </w:r>
      <w:r w:rsidRPr="008F64C9">
        <w:rPr>
          <w:color w:val="000000"/>
        </w:rPr>
        <w:t xml:space="preserve"> and column </w:t>
      </w:r>
      <w:r w:rsidRPr="008F64C9">
        <w:rPr>
          <w:i/>
          <w:iCs/>
          <w:color w:val="000000"/>
        </w:rPr>
        <w:t>j</w:t>
      </w:r>
      <w:r w:rsidRPr="008F64C9">
        <w:rPr>
          <w:color w:val="000000"/>
        </w:rPr>
        <w:t xml:space="preserve"> is the result of subtractin digit </w:t>
      </w:r>
      <w:r w:rsidRPr="008F64C9">
        <w:rPr>
          <w:i/>
          <w:iCs/>
          <w:color w:val="000000"/>
        </w:rPr>
        <w:t>j</w:t>
      </w:r>
      <w:r w:rsidRPr="008F64C9">
        <w:rPr>
          <w:color w:val="000000"/>
        </w:rPr>
        <w:t xml:space="preserve"> from digit </w:t>
      </w:r>
      <w:r w:rsidRPr="008F64C9">
        <w:rPr>
          <w:i/>
          <w:iCs/>
          <w:color w:val="000000"/>
        </w:rPr>
        <w:t>i</w:t>
      </w:r>
      <w:r w:rsidRPr="008F64C9">
        <w:rPr>
          <w:color w:val="000000"/>
        </w:rPr>
        <w:t xml:space="preserve"> for</w:t>
      </w:r>
      <w:r>
        <w:rPr>
          <w:color w:val="000000"/>
        </w:rPr>
        <w:t xml:space="preserve"> (a) Latin digits, and for (b) Arabic digits</w:t>
      </w:r>
    </w:p>
    <w:p w:rsidR="00E20D41" w:rsidRPr="00AC1DEB" w:rsidRDefault="0044696C" w:rsidP="008D0CDC">
      <w:pPr>
        <w:pStyle w:val="Heading2"/>
        <w:numPr>
          <w:ilvl w:val="1"/>
          <w:numId w:val="12"/>
        </w:numPr>
        <w:rPr>
          <w:b/>
          <w:bCs/>
          <w:i w:val="0"/>
          <w:iCs w:val="0"/>
          <w:sz w:val="24"/>
          <w:szCs w:val="24"/>
        </w:rPr>
      </w:pPr>
      <w:r w:rsidRPr="00AC1DEB">
        <w:rPr>
          <w:b/>
          <w:bCs/>
          <w:i w:val="0"/>
          <w:iCs w:val="0"/>
          <w:sz w:val="24"/>
          <w:szCs w:val="24"/>
        </w:rPr>
        <w:lastRenderedPageBreak/>
        <w:t xml:space="preserve"> </w:t>
      </w:r>
      <w:r w:rsidR="00E20D41" w:rsidRPr="00AC1DEB">
        <w:rPr>
          <w:b/>
          <w:bCs/>
          <w:i w:val="0"/>
          <w:iCs w:val="0"/>
          <w:sz w:val="24"/>
          <w:szCs w:val="24"/>
        </w:rPr>
        <w:t>Interclass distances</w:t>
      </w:r>
    </w:p>
    <w:tbl>
      <w:tblPr>
        <w:tblpPr w:leftFromText="180" w:rightFromText="180" w:vertAnchor="page" w:horzAnchor="page" w:tblpX="6402" w:tblpY="1407"/>
        <w:tblW w:w="0" w:type="auto"/>
        <w:tblLook w:val="01E0"/>
      </w:tblPr>
      <w:tblGrid>
        <w:gridCol w:w="656"/>
        <w:gridCol w:w="656"/>
        <w:gridCol w:w="656"/>
        <w:gridCol w:w="656"/>
        <w:gridCol w:w="656"/>
      </w:tblGrid>
      <w:tr w:rsidR="008D0CDC" w:rsidRPr="00D97312" w:rsidTr="008D0CDC">
        <w:trPr>
          <w:trHeight w:val="657"/>
        </w:trPr>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76" type="#_x0000_t75" style="width:21.75pt;height:21.75pt">
                  <v:imagedata r:id="rId250" o:title="247_4_2"/>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4</w:t>
            </w:r>
            <w:r w:rsidRPr="00D97312">
              <w:rPr>
                <w:rFonts w:eastAsia="MS Mincho" w:hint="eastAsia"/>
                <w:sz w:val="16"/>
                <w:szCs w:val="16"/>
                <w:lang w:eastAsia="ja-JP"/>
              </w:rPr>
              <w:t>→</w:t>
            </w:r>
            <w:r w:rsidRPr="00D97312">
              <w:rPr>
                <w:rFonts w:eastAsia="MS Mincho" w:hint="eastAsia"/>
                <w:sz w:val="16"/>
                <w:szCs w:val="16"/>
                <w:lang w:eastAsia="ja-JP"/>
              </w:rPr>
              <w:t>2</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77" type="#_x0000_t75" style="width:21.75pt;height:21.75pt">
                  <v:imagedata r:id="rId251" o:title="321_2_7"/>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2</w:t>
            </w:r>
            <w:r w:rsidRPr="00D97312">
              <w:rPr>
                <w:rFonts w:eastAsia="MS Mincho" w:hint="eastAsia"/>
                <w:sz w:val="16"/>
                <w:szCs w:val="16"/>
                <w:lang w:eastAsia="ja-JP"/>
              </w:rPr>
              <w:t>→</w:t>
            </w:r>
            <w:r w:rsidRPr="00D97312">
              <w:rPr>
                <w:rFonts w:eastAsia="MS Mincho" w:hint="eastAsia"/>
                <w:sz w:val="16"/>
                <w:szCs w:val="16"/>
                <w:lang w:eastAsia="ja-JP"/>
              </w:rPr>
              <w:t>7</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78" type="#_x0000_t75" style="width:21.75pt;height:21.75pt">
                  <v:imagedata r:id="rId252" o:title="326_2_1"/>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2</w:t>
            </w:r>
            <w:r w:rsidRPr="00D97312">
              <w:rPr>
                <w:rFonts w:eastAsia="MS Mincho" w:hint="eastAsia"/>
                <w:sz w:val="16"/>
                <w:szCs w:val="16"/>
                <w:lang w:eastAsia="ja-JP"/>
              </w:rPr>
              <w:t>→</w:t>
            </w:r>
            <w:r w:rsidRPr="00D97312">
              <w:rPr>
                <w:rFonts w:eastAsia="MS Mincho" w:hint="eastAsia"/>
                <w:sz w:val="16"/>
                <w:szCs w:val="16"/>
                <w:lang w:eastAsia="ja-JP"/>
              </w:rPr>
              <w:t>1</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79" type="#_x0000_t75" style="width:21.75pt;height:21.75pt">
                  <v:imagedata r:id="rId253" o:title="447_4_9"/>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4</w:t>
            </w:r>
            <w:r w:rsidRPr="00D97312">
              <w:rPr>
                <w:rFonts w:eastAsia="MS Mincho" w:hint="eastAsia"/>
                <w:sz w:val="16"/>
                <w:szCs w:val="16"/>
                <w:lang w:eastAsia="ja-JP"/>
              </w:rPr>
              <w:t>→</w:t>
            </w:r>
            <w:r w:rsidRPr="00D97312">
              <w:rPr>
                <w:rFonts w:eastAsia="MS Mincho" w:hint="eastAsia"/>
                <w:sz w:val="16"/>
                <w:szCs w:val="16"/>
                <w:lang w:eastAsia="ja-JP"/>
              </w:rPr>
              <w:t>9</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80" type="#_x0000_t75" style="width:21.75pt;height:21.75pt">
                  <v:imagedata r:id="rId254" o:title="448_9_8"/>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9</w:t>
            </w:r>
            <w:r w:rsidRPr="00D97312">
              <w:rPr>
                <w:rFonts w:eastAsia="MS Mincho" w:hint="eastAsia"/>
                <w:sz w:val="16"/>
                <w:szCs w:val="16"/>
                <w:lang w:eastAsia="ja-JP"/>
              </w:rPr>
              <w:t>→</w:t>
            </w:r>
            <w:r w:rsidRPr="00D97312">
              <w:rPr>
                <w:rFonts w:eastAsia="MS Mincho" w:hint="eastAsia"/>
                <w:sz w:val="16"/>
                <w:szCs w:val="16"/>
                <w:lang w:eastAsia="ja-JP"/>
              </w:rPr>
              <w:t>8</w:t>
            </w:r>
          </w:p>
        </w:tc>
      </w:tr>
      <w:tr w:rsidR="008D0CDC" w:rsidRPr="00D97312" w:rsidTr="008D0CDC">
        <w:trPr>
          <w:trHeight w:val="640"/>
        </w:trPr>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81" type="#_x0000_t75" style="width:21.75pt;height:21.75pt">
                  <v:imagedata r:id="rId255" o:title="449_3_5"/>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3</w:t>
            </w:r>
            <w:r w:rsidRPr="00D97312">
              <w:rPr>
                <w:rFonts w:eastAsia="MS Mincho" w:hint="eastAsia"/>
                <w:sz w:val="16"/>
                <w:szCs w:val="16"/>
                <w:lang w:eastAsia="ja-JP"/>
              </w:rPr>
              <w:t>→</w:t>
            </w:r>
            <w:r w:rsidRPr="00D97312">
              <w:rPr>
                <w:rFonts w:eastAsia="MS Mincho" w:hint="eastAsia"/>
                <w:sz w:val="16"/>
                <w:szCs w:val="16"/>
                <w:lang w:eastAsia="ja-JP"/>
              </w:rPr>
              <w:t>5</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82" type="#_x0000_t75" style="width:21.75pt;height:21.75pt">
                  <v:imagedata r:id="rId256" o:title="511_4_8"/>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4</w:t>
            </w:r>
            <w:r w:rsidRPr="00D97312">
              <w:rPr>
                <w:rFonts w:eastAsia="MS Mincho" w:hint="eastAsia"/>
                <w:sz w:val="16"/>
                <w:szCs w:val="16"/>
                <w:lang w:eastAsia="ja-JP"/>
              </w:rPr>
              <w:t>→</w:t>
            </w:r>
            <w:r w:rsidRPr="00D97312">
              <w:rPr>
                <w:rFonts w:eastAsia="MS Mincho" w:hint="eastAsia"/>
                <w:sz w:val="16"/>
                <w:szCs w:val="16"/>
                <w:lang w:eastAsia="ja-JP"/>
              </w:rPr>
              <w:t>8</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83" type="#_x0000_t75" style="width:21.75pt;height:21.75pt">
                  <v:imagedata r:id="rId257" o:title="582_8_2"/>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8</w:t>
            </w:r>
            <w:r w:rsidRPr="00D97312">
              <w:rPr>
                <w:rFonts w:eastAsia="MS Mincho" w:hint="eastAsia"/>
                <w:sz w:val="16"/>
                <w:szCs w:val="16"/>
                <w:lang w:eastAsia="ja-JP"/>
              </w:rPr>
              <w:t>→</w:t>
            </w:r>
            <w:r w:rsidRPr="00D97312">
              <w:rPr>
                <w:rFonts w:eastAsia="MS Mincho" w:hint="eastAsia"/>
                <w:sz w:val="16"/>
                <w:szCs w:val="16"/>
                <w:lang w:eastAsia="ja-JP"/>
              </w:rPr>
              <w:t>2</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84" type="#_x0000_t75" style="width:21.75pt;height:21.75pt">
                  <v:imagedata r:id="rId258" o:title="619_1_8"/>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1</w:t>
            </w:r>
            <w:r w:rsidRPr="00D97312">
              <w:rPr>
                <w:rFonts w:eastAsia="MS Mincho" w:hint="eastAsia"/>
                <w:sz w:val="16"/>
                <w:szCs w:val="16"/>
                <w:lang w:eastAsia="ja-JP"/>
              </w:rPr>
              <w:t>→</w:t>
            </w:r>
            <w:r w:rsidRPr="00D97312">
              <w:rPr>
                <w:rFonts w:eastAsia="MS Mincho" w:hint="eastAsia"/>
                <w:sz w:val="16"/>
                <w:szCs w:val="16"/>
                <w:lang w:eastAsia="ja-JP"/>
              </w:rPr>
              <w:t>8</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85" type="#_x0000_t75" style="width:21.75pt;height:21.75pt">
                  <v:imagedata r:id="rId259" o:title="646_2_6"/>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2</w:t>
            </w:r>
            <w:r w:rsidRPr="00D97312">
              <w:rPr>
                <w:rFonts w:eastAsia="MS Mincho" w:hint="eastAsia"/>
                <w:sz w:val="16"/>
                <w:szCs w:val="16"/>
                <w:lang w:eastAsia="ja-JP"/>
              </w:rPr>
              <w:t>→</w:t>
            </w:r>
            <w:r w:rsidRPr="00D97312">
              <w:rPr>
                <w:rFonts w:eastAsia="MS Mincho" w:hint="eastAsia"/>
                <w:sz w:val="16"/>
                <w:szCs w:val="16"/>
                <w:lang w:eastAsia="ja-JP"/>
              </w:rPr>
              <w:t>6</w:t>
            </w:r>
          </w:p>
        </w:tc>
      </w:tr>
      <w:tr w:rsidR="008D0CDC" w:rsidRPr="00D97312" w:rsidTr="008D0CDC">
        <w:trPr>
          <w:trHeight w:val="657"/>
        </w:trPr>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86" type="#_x0000_t75" style="width:21.75pt;height:21.75pt">
                  <v:imagedata r:id="rId260" o:title="674_5_3"/>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5</w:t>
            </w:r>
            <w:r w:rsidRPr="00D97312">
              <w:rPr>
                <w:rFonts w:eastAsia="MS Mincho" w:hint="eastAsia"/>
                <w:sz w:val="16"/>
                <w:szCs w:val="16"/>
                <w:lang w:eastAsia="ja-JP"/>
              </w:rPr>
              <w:t>→</w:t>
            </w:r>
            <w:r w:rsidRPr="00D97312">
              <w:rPr>
                <w:rFonts w:eastAsia="MS Mincho" w:hint="eastAsia"/>
                <w:sz w:val="16"/>
                <w:szCs w:val="16"/>
                <w:lang w:eastAsia="ja-JP"/>
              </w:rPr>
              <w:t>3</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87" type="#_x0000_t75" style="width:21.75pt;height:21.75pt">
                  <v:imagedata r:id="rId261" o:title="947_8_9"/>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8</w:t>
            </w:r>
            <w:r w:rsidRPr="00D97312">
              <w:rPr>
                <w:rFonts w:eastAsia="MS Mincho" w:hint="eastAsia"/>
                <w:sz w:val="16"/>
                <w:szCs w:val="16"/>
                <w:lang w:eastAsia="ja-JP"/>
              </w:rPr>
              <w:t>→</w:t>
            </w:r>
            <w:r w:rsidRPr="00D97312">
              <w:rPr>
                <w:rFonts w:eastAsia="MS Mincho" w:hint="eastAsia"/>
                <w:sz w:val="16"/>
                <w:szCs w:val="16"/>
                <w:lang w:eastAsia="ja-JP"/>
              </w:rPr>
              <w:t>9</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88" type="#_x0000_t75" style="width:21.75pt;height:21.75pt">
                  <v:imagedata r:id="rId262" o:title="1014_6_5"/>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6</w:t>
            </w:r>
            <w:r w:rsidRPr="00D97312">
              <w:rPr>
                <w:rFonts w:eastAsia="MS Mincho" w:hint="eastAsia"/>
                <w:sz w:val="16"/>
                <w:szCs w:val="16"/>
                <w:lang w:eastAsia="ja-JP"/>
              </w:rPr>
              <w:t>→</w:t>
            </w:r>
            <w:r w:rsidRPr="00D97312">
              <w:rPr>
                <w:rFonts w:eastAsia="MS Mincho" w:hint="eastAsia"/>
                <w:sz w:val="16"/>
                <w:szCs w:val="16"/>
                <w:lang w:eastAsia="ja-JP"/>
              </w:rPr>
              <w:t>5</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89" type="#_x0000_t75" style="width:21.75pt;height:21.75pt">
                  <v:imagedata r:id="rId263" o:title="1039_7_1"/>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7</w:t>
            </w:r>
            <w:r w:rsidRPr="00D97312">
              <w:rPr>
                <w:rFonts w:eastAsia="MS Mincho" w:hint="eastAsia"/>
                <w:sz w:val="16"/>
                <w:szCs w:val="16"/>
                <w:lang w:eastAsia="ja-JP"/>
              </w:rPr>
              <w:t>→</w:t>
            </w:r>
            <w:r w:rsidRPr="00D97312">
              <w:rPr>
                <w:rFonts w:eastAsia="MS Mincho" w:hint="eastAsia"/>
                <w:sz w:val="16"/>
                <w:szCs w:val="16"/>
                <w:lang w:eastAsia="ja-JP"/>
              </w:rPr>
              <w:t>1</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90" type="#_x0000_t75" style="width:21.75pt;height:21.75pt">
                  <v:imagedata r:id="rId264" o:title="1044_6_4"/>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6</w:t>
            </w:r>
            <w:r w:rsidRPr="00D97312">
              <w:rPr>
                <w:rFonts w:eastAsia="MS Mincho" w:hint="eastAsia"/>
                <w:sz w:val="16"/>
                <w:szCs w:val="16"/>
                <w:lang w:eastAsia="ja-JP"/>
              </w:rPr>
              <w:t>→</w:t>
            </w:r>
            <w:r w:rsidRPr="00D97312">
              <w:rPr>
                <w:rFonts w:eastAsia="MS Mincho" w:hint="eastAsia"/>
                <w:sz w:val="16"/>
                <w:szCs w:val="16"/>
                <w:lang w:eastAsia="ja-JP"/>
              </w:rPr>
              <w:t>4</w:t>
            </w:r>
          </w:p>
        </w:tc>
      </w:tr>
      <w:tr w:rsidR="008D0CDC" w:rsidRPr="00D97312" w:rsidTr="008D0CDC">
        <w:trPr>
          <w:trHeight w:val="640"/>
        </w:trPr>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91" type="#_x0000_t75" style="width:21.75pt;height:21.75pt">
                  <v:imagedata r:id="rId265" o:title="1072_3_5"/>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3</w:t>
            </w:r>
            <w:r w:rsidRPr="00D97312">
              <w:rPr>
                <w:rFonts w:eastAsia="MS Mincho" w:hint="eastAsia"/>
                <w:sz w:val="16"/>
                <w:szCs w:val="16"/>
                <w:lang w:eastAsia="ja-JP"/>
              </w:rPr>
              <w:t>→</w:t>
            </w:r>
            <w:r w:rsidRPr="00D97312">
              <w:rPr>
                <w:rFonts w:eastAsia="MS Mincho" w:hint="eastAsia"/>
                <w:sz w:val="16"/>
                <w:szCs w:val="16"/>
                <w:lang w:eastAsia="ja-JP"/>
              </w:rPr>
              <w:t>5</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92" type="#_x0000_t75" style="width:21.75pt;height:21.75pt">
                  <v:imagedata r:id="rId266" o:title="1112_4_6"/>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4</w:t>
            </w:r>
            <w:r w:rsidRPr="00D97312">
              <w:rPr>
                <w:rFonts w:eastAsia="MS Mincho" w:hint="eastAsia"/>
                <w:sz w:val="16"/>
                <w:szCs w:val="16"/>
                <w:lang w:eastAsia="ja-JP"/>
              </w:rPr>
              <w:t>→</w:t>
            </w:r>
            <w:r w:rsidRPr="00D97312">
              <w:rPr>
                <w:rFonts w:eastAsia="MS Mincho" w:hint="eastAsia"/>
                <w:sz w:val="16"/>
                <w:szCs w:val="16"/>
                <w:lang w:eastAsia="ja-JP"/>
              </w:rPr>
              <w:t>6</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93" type="#_x0000_t75" style="width:21.75pt;height:21.75pt">
                  <v:imagedata r:id="rId267" o:title="1178_4_0"/>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4</w:t>
            </w:r>
            <w:r w:rsidRPr="00D97312">
              <w:rPr>
                <w:rFonts w:eastAsia="MS Mincho" w:hint="eastAsia"/>
                <w:sz w:val="16"/>
                <w:szCs w:val="16"/>
                <w:lang w:eastAsia="ja-JP"/>
              </w:rPr>
              <w:t>→</w:t>
            </w:r>
            <w:r w:rsidRPr="00D97312">
              <w:rPr>
                <w:rFonts w:eastAsia="MS Mincho" w:hint="eastAsia"/>
                <w:sz w:val="16"/>
                <w:szCs w:val="16"/>
                <w:lang w:eastAsia="ja-JP"/>
              </w:rPr>
              <w:t>0</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94" type="#_x0000_t75" style="width:21.75pt;height:21.75pt">
                  <v:imagedata r:id="rId268" o:title="1226_7_2"/>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7</w:t>
            </w:r>
            <w:r w:rsidRPr="00D97312">
              <w:rPr>
                <w:rFonts w:eastAsia="MS Mincho" w:hint="eastAsia"/>
                <w:sz w:val="16"/>
                <w:szCs w:val="16"/>
                <w:lang w:eastAsia="ja-JP"/>
              </w:rPr>
              <w:t>→</w:t>
            </w:r>
            <w:r w:rsidRPr="00D97312">
              <w:rPr>
                <w:rFonts w:eastAsia="MS Mincho" w:hint="eastAsia"/>
                <w:sz w:val="16"/>
                <w:szCs w:val="16"/>
                <w:lang w:eastAsia="ja-JP"/>
              </w:rPr>
              <w:t>2</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95" type="#_x0000_t75" style="width:21.75pt;height:21.75pt">
                  <v:imagedata r:id="rId269" o:title="1232_9_4"/>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9</w:t>
            </w:r>
            <w:r w:rsidRPr="00D97312">
              <w:rPr>
                <w:rFonts w:eastAsia="MS Mincho" w:hint="eastAsia"/>
                <w:sz w:val="16"/>
                <w:szCs w:val="16"/>
                <w:lang w:eastAsia="ja-JP"/>
              </w:rPr>
              <w:t>→</w:t>
            </w:r>
            <w:r w:rsidRPr="00D97312">
              <w:rPr>
                <w:rFonts w:eastAsia="MS Mincho" w:hint="eastAsia"/>
                <w:sz w:val="16"/>
                <w:szCs w:val="16"/>
                <w:lang w:eastAsia="ja-JP"/>
              </w:rPr>
              <w:t>4</w:t>
            </w:r>
          </w:p>
        </w:tc>
      </w:tr>
      <w:tr w:rsidR="008D0CDC" w:rsidRPr="00D97312" w:rsidTr="008D0CDC">
        <w:trPr>
          <w:trHeight w:val="657"/>
        </w:trPr>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96" type="#_x0000_t75" style="width:21.75pt;height:21.75pt">
                  <v:imagedata r:id="rId270" o:title="1242_4_9"/>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4</w:t>
            </w:r>
            <w:r w:rsidRPr="00D97312">
              <w:rPr>
                <w:rFonts w:eastAsia="MS Mincho" w:hint="eastAsia"/>
                <w:sz w:val="16"/>
                <w:szCs w:val="16"/>
                <w:lang w:eastAsia="ja-JP"/>
              </w:rPr>
              <w:t>→</w:t>
            </w:r>
            <w:r w:rsidRPr="00D97312">
              <w:rPr>
                <w:rFonts w:eastAsia="MS Mincho" w:hint="eastAsia"/>
                <w:sz w:val="16"/>
                <w:szCs w:val="16"/>
                <w:lang w:eastAsia="ja-JP"/>
              </w:rPr>
              <w:t>9</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97" type="#_x0000_t75" style="width:21.75pt;height:21.75pt">
                  <v:imagedata r:id="rId271" o:title="1260_7_1"/>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7</w:t>
            </w:r>
            <w:r w:rsidRPr="00D97312">
              <w:rPr>
                <w:rFonts w:eastAsia="MS Mincho" w:hint="eastAsia"/>
                <w:sz w:val="16"/>
                <w:szCs w:val="16"/>
                <w:lang w:eastAsia="ja-JP"/>
              </w:rPr>
              <w:t>→</w:t>
            </w:r>
            <w:r w:rsidRPr="00D97312">
              <w:rPr>
                <w:rFonts w:eastAsia="MS Mincho" w:hint="eastAsia"/>
                <w:sz w:val="16"/>
                <w:szCs w:val="16"/>
                <w:lang w:eastAsia="ja-JP"/>
              </w:rPr>
              <w:t>1</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98" type="#_x0000_t75" style="width:21.75pt;height:21.75pt">
                  <v:imagedata r:id="rId272" o:title="1319_8_3"/>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8</w:t>
            </w:r>
            <w:r w:rsidRPr="00D97312">
              <w:rPr>
                <w:rFonts w:eastAsia="MS Mincho" w:hint="eastAsia"/>
                <w:sz w:val="16"/>
                <w:szCs w:val="16"/>
                <w:lang w:eastAsia="ja-JP"/>
              </w:rPr>
              <w:t>→</w:t>
            </w:r>
            <w:r w:rsidRPr="00D97312">
              <w:rPr>
                <w:rFonts w:eastAsia="MS Mincho" w:hint="eastAsia"/>
                <w:sz w:val="16"/>
                <w:szCs w:val="16"/>
                <w:lang w:eastAsia="ja-JP"/>
              </w:rPr>
              <w:t>3</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299" type="#_x0000_t75" style="width:21.75pt;height:21.75pt">
                  <v:imagedata r:id="rId273" o:title="1326_7_2"/>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7</w:t>
            </w:r>
            <w:r w:rsidRPr="00D97312">
              <w:rPr>
                <w:rFonts w:eastAsia="MS Mincho" w:hint="eastAsia"/>
                <w:sz w:val="16"/>
                <w:szCs w:val="16"/>
                <w:lang w:eastAsia="ja-JP"/>
              </w:rPr>
              <w:t>→</w:t>
            </w:r>
            <w:r w:rsidRPr="00D97312">
              <w:rPr>
                <w:rFonts w:eastAsia="MS Mincho" w:hint="eastAsia"/>
                <w:sz w:val="16"/>
                <w:szCs w:val="16"/>
                <w:lang w:eastAsia="ja-JP"/>
              </w:rPr>
              <w:t>2</w:t>
            </w:r>
          </w:p>
        </w:tc>
        <w:tc>
          <w:tcPr>
            <w:tcW w:w="651" w:type="dxa"/>
            <w:vAlign w:val="center"/>
          </w:tcPr>
          <w:p w:rsidR="008D0CDC" w:rsidRPr="00D97312" w:rsidRDefault="00D6327C" w:rsidP="008D0CDC">
            <w:pPr>
              <w:jc w:val="center"/>
              <w:rPr>
                <w:rFonts w:eastAsia="MS Mincho"/>
                <w:sz w:val="16"/>
                <w:szCs w:val="16"/>
                <w:lang w:eastAsia="ja-JP"/>
              </w:rPr>
            </w:pPr>
            <w:r w:rsidRPr="00707BA8">
              <w:rPr>
                <w:rFonts w:eastAsia="MS Mincho"/>
                <w:sz w:val="16"/>
                <w:szCs w:val="16"/>
                <w:lang w:eastAsia="ja-JP"/>
              </w:rPr>
              <w:pict>
                <v:shape id="_x0000_i1300" type="#_x0000_t75" style="width:21.75pt;height:21.75pt">
                  <v:imagedata r:id="rId274" o:title="1393_5_3"/>
                </v:shape>
              </w:pict>
            </w:r>
          </w:p>
          <w:p w:rsidR="008D0CDC" w:rsidRPr="00D97312" w:rsidRDefault="008D0CDC" w:rsidP="008D0CDC">
            <w:pPr>
              <w:jc w:val="center"/>
              <w:rPr>
                <w:rFonts w:eastAsia="MS Mincho"/>
                <w:sz w:val="16"/>
                <w:szCs w:val="16"/>
                <w:lang w:eastAsia="ja-JP"/>
              </w:rPr>
            </w:pPr>
            <w:r w:rsidRPr="00D97312">
              <w:rPr>
                <w:rFonts w:eastAsia="MS Mincho"/>
                <w:sz w:val="16"/>
                <w:szCs w:val="16"/>
                <w:lang w:eastAsia="ja-JP"/>
              </w:rPr>
              <w:t>5</w:t>
            </w:r>
            <w:r w:rsidRPr="00D97312">
              <w:rPr>
                <w:rFonts w:eastAsia="MS Mincho" w:hint="eastAsia"/>
                <w:sz w:val="16"/>
                <w:szCs w:val="16"/>
                <w:lang w:eastAsia="ja-JP"/>
              </w:rPr>
              <w:t>→</w:t>
            </w:r>
            <w:r w:rsidRPr="00D97312">
              <w:rPr>
                <w:rFonts w:eastAsia="MS Mincho" w:hint="eastAsia"/>
                <w:sz w:val="16"/>
                <w:szCs w:val="16"/>
                <w:lang w:eastAsia="ja-JP"/>
              </w:rPr>
              <w:t>3</w:t>
            </w:r>
          </w:p>
        </w:tc>
      </w:tr>
    </w:tbl>
    <w:p w:rsidR="005E673D" w:rsidRPr="005E673D" w:rsidRDefault="003B2C31" w:rsidP="008D0CDC">
      <w:pPr>
        <w:pStyle w:val="Text"/>
        <w:spacing w:line="240" w:lineRule="auto"/>
        <w:rPr>
          <w:sz w:val="24"/>
          <w:szCs w:val="24"/>
        </w:rPr>
      </w:pPr>
      <w:r w:rsidRPr="003B2C31">
        <w:rPr>
          <w:sz w:val="24"/>
          <w:szCs w:val="24"/>
        </w:rPr>
        <w:t>Studying Fig. 2, we may notice that Latin digits have so many common strokes, and, for many cases, any addition or deletion of a stroke from a Latin digit may lead it to appear as another one. For example, adding a stroke to upper right of the Latin digit ‘5’ will lead it to appear like ‘9’; and to appear like ‘6’, if we add a stroke at the left bottom of it. Also adding a stroke at left bottom of ‘9’ leads it to appear like ‘8’. Digit ‘4’ appears already like ‘9’, and removing the upper stroke of ‘9’ leads it to appear like another writing style of ‘4’. The fact that Latin digits have many common strokes helps Latin digits to be represented using only 7 strokes in a 7-</w:t>
      </w:r>
      <w:r w:rsidR="005E673D" w:rsidRPr="005E673D">
        <w:rPr>
          <w:sz w:val="24"/>
          <w:szCs w:val="24"/>
        </w:rPr>
        <w:t xml:space="preserve"> segment display with natural appearance. But now if we look at Arabic digits in Fig. 2, we notice that there are not so </w:t>
      </w:r>
      <w:r w:rsidR="00B7495C">
        <w:rPr>
          <w:sz w:val="24"/>
          <w:szCs w:val="24"/>
        </w:rPr>
        <w:t>many</w:t>
      </w:r>
      <w:r w:rsidR="005E673D" w:rsidRPr="005E673D">
        <w:rPr>
          <w:sz w:val="24"/>
          <w:szCs w:val="24"/>
        </w:rPr>
        <w:t xml:space="preserve"> common strokes between them, and any attempt to represent them using 7-segment will lead to very artificial appearance (a dot matrix representation is usually used for them). </w:t>
      </w:r>
    </w:p>
    <w:p w:rsidR="008D0CDC" w:rsidRPr="005B2D0D" w:rsidRDefault="008D0CDC" w:rsidP="008D0CDC">
      <w:pPr>
        <w:framePr w:w="4018" w:h="4171" w:hRule="exact" w:wrap="notBeside" w:vAnchor="page" w:hAnchor="page" w:x="6545" w:y="9793"/>
        <w:jc w:val="center"/>
        <w:rPr>
          <w:rFonts w:eastAsia="MS Mincho"/>
          <w:sz w:val="16"/>
          <w:szCs w:val="16"/>
          <w:lang w:eastAsia="ja-JP"/>
        </w:rPr>
      </w:pPr>
    </w:p>
    <w:p w:rsidR="008D0CDC" w:rsidRPr="005B2D0D" w:rsidRDefault="008D0CDC" w:rsidP="008D0CDC">
      <w:pPr>
        <w:pStyle w:val="FIGURECAPTION0"/>
        <w:framePr w:w="4018" w:h="4171" w:hRule="exact" w:wrap="notBeside" w:vAnchor="page" w:hAnchor="page" w:x="6545" w:y="9793"/>
        <w:spacing w:line="240" w:lineRule="auto"/>
        <w:rPr>
          <w:color w:val="000000"/>
        </w:rPr>
      </w:pPr>
      <w:r w:rsidRPr="005B2D0D">
        <w:rPr>
          <w:color w:val="000000"/>
        </w:rPr>
        <w:t xml:space="preserve">Fig. </w:t>
      </w:r>
      <w:r>
        <w:rPr>
          <w:color w:val="000000"/>
        </w:rPr>
        <w:t>5</w:t>
      </w:r>
      <w:r w:rsidRPr="005B2D0D">
        <w:rPr>
          <w:color w:val="000000"/>
        </w:rPr>
        <w:t>. Samples of hard-to-classify Latin digits (misclassified by LeNet).</w:t>
      </w:r>
    </w:p>
    <w:p w:rsidR="008D0CDC" w:rsidRPr="00D419D9" w:rsidRDefault="008D0CDC" w:rsidP="008D0CDC">
      <w:pPr>
        <w:pStyle w:val="ART"/>
        <w:framePr w:w="4018" w:h="4424" w:hRule="exact" w:wrap="notBeside" w:vAnchor="page" w:hAnchor="page" w:x="1672" w:y="10922"/>
        <w:spacing w:before="0" w:after="0" w:line="240" w:lineRule="auto"/>
        <w:rPr>
          <w:rFonts w:ascii="Palatino" w:eastAsia="Times New Roman" w:hAnsi="Palatino"/>
          <w:color w:val="000000"/>
          <w:kern w:val="16"/>
          <w:sz w:val="19"/>
          <w:szCs w:val="20"/>
          <w:lang w:eastAsia="en-US"/>
        </w:rPr>
      </w:pPr>
    </w:p>
    <w:tbl>
      <w:tblPr>
        <w:tblW w:w="0" w:type="auto"/>
        <w:jc w:val="center"/>
        <w:tblLook w:val="01E0"/>
      </w:tblPr>
      <w:tblGrid>
        <w:gridCol w:w="656"/>
        <w:gridCol w:w="656"/>
        <w:gridCol w:w="656"/>
        <w:gridCol w:w="656"/>
        <w:gridCol w:w="656"/>
      </w:tblGrid>
      <w:tr w:rsidR="008D0CDC" w:rsidRPr="00D97312">
        <w:trPr>
          <w:jc w:val="center"/>
        </w:trPr>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01" type="#_x0000_t75" style="width:21.75pt;height:21.75pt">
                  <v:imagedata r:id="rId275" o:title="1989_9_4"/>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4</w:t>
            </w:r>
            <w:r w:rsidRPr="00D97312">
              <w:rPr>
                <w:rFonts w:eastAsia="MS Mincho" w:hint="eastAsia"/>
                <w:sz w:val="16"/>
                <w:szCs w:val="16"/>
                <w:lang w:eastAsia="ja-JP"/>
              </w:rPr>
              <w:t>→</w:t>
            </w:r>
            <w:r w:rsidRPr="00D97312">
              <w:rPr>
                <w:rFonts w:eastAsia="MS Mincho"/>
                <w:sz w:val="16"/>
                <w:szCs w:val="16"/>
                <w:lang w:eastAsia="ja-JP"/>
              </w:rPr>
              <w:t>9</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02" type="#_x0000_t75" style="width:21.75pt;height:21.75pt">
                  <v:imagedata r:id="rId276" o:title="3174_4_2"/>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4</w:t>
            </w:r>
            <w:r w:rsidRPr="00D97312">
              <w:rPr>
                <w:rFonts w:eastAsia="MS Mincho" w:hint="eastAsia"/>
                <w:sz w:val="16"/>
                <w:szCs w:val="16"/>
                <w:lang w:eastAsia="ja-JP"/>
              </w:rPr>
              <w:t>→</w:t>
            </w:r>
            <w:r w:rsidRPr="00D97312">
              <w:rPr>
                <w:rFonts w:eastAsia="MS Mincho"/>
                <w:sz w:val="16"/>
                <w:szCs w:val="16"/>
                <w:lang w:eastAsia="ja-JP"/>
              </w:rPr>
              <w:t>2</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03" type="#_x0000_t75" style="width:21.75pt;height:21.75pt">
                  <v:imagedata r:id="rId277" o:title="4070_0_8"/>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0</w:t>
            </w:r>
            <w:r w:rsidRPr="00D97312">
              <w:rPr>
                <w:rFonts w:eastAsia="MS Mincho" w:hint="eastAsia"/>
                <w:sz w:val="16"/>
                <w:szCs w:val="16"/>
                <w:lang w:eastAsia="ja-JP"/>
              </w:rPr>
              <w:t>→</w:t>
            </w:r>
            <w:r w:rsidRPr="00D97312">
              <w:rPr>
                <w:rFonts w:eastAsia="MS Mincho"/>
                <w:sz w:val="16"/>
                <w:szCs w:val="16"/>
                <w:lang w:eastAsia="ja-JP"/>
              </w:rPr>
              <w:t>8</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04" type="#_x0000_t75" style="width:21.75pt;height:21.75pt">
                  <v:imagedata r:id="rId278" o:title="9375_5_9"/>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5</w:t>
            </w:r>
            <w:r w:rsidRPr="00D97312">
              <w:rPr>
                <w:rFonts w:eastAsia="MS Mincho" w:hint="eastAsia"/>
                <w:sz w:val="16"/>
                <w:szCs w:val="16"/>
                <w:lang w:eastAsia="ja-JP"/>
              </w:rPr>
              <w:t>→</w:t>
            </w:r>
            <w:r w:rsidRPr="00D97312">
              <w:rPr>
                <w:rFonts w:eastAsia="MS Mincho"/>
                <w:sz w:val="16"/>
                <w:szCs w:val="16"/>
                <w:lang w:eastAsia="ja-JP"/>
              </w:rPr>
              <w:t>9</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05" type="#_x0000_t75" style="width:21.75pt;height:21.75pt">
                  <v:imagedata r:id="rId279" o:title="9119_9_6"/>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9</w:t>
            </w:r>
            <w:r w:rsidRPr="00D97312">
              <w:rPr>
                <w:rFonts w:eastAsia="MS Mincho" w:hint="eastAsia"/>
                <w:sz w:val="16"/>
                <w:szCs w:val="16"/>
                <w:lang w:eastAsia="ja-JP"/>
              </w:rPr>
              <w:t>→</w:t>
            </w:r>
            <w:r w:rsidRPr="00D97312">
              <w:rPr>
                <w:rFonts w:eastAsia="MS Mincho"/>
                <w:sz w:val="16"/>
                <w:szCs w:val="16"/>
                <w:lang w:eastAsia="ja-JP"/>
              </w:rPr>
              <w:t>6</w:t>
            </w:r>
          </w:p>
        </w:tc>
      </w:tr>
      <w:tr w:rsidR="008D0CDC" w:rsidRPr="00D97312">
        <w:trPr>
          <w:jc w:val="center"/>
        </w:trPr>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06" type="#_x0000_t75" style="width:21.75pt;height:21.75pt">
                  <v:imagedata r:id="rId280" o:title="1611_1_0"/>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1</w:t>
            </w:r>
            <w:r w:rsidRPr="00D97312">
              <w:rPr>
                <w:rFonts w:eastAsia="MS Mincho" w:hint="eastAsia"/>
                <w:sz w:val="16"/>
                <w:szCs w:val="16"/>
                <w:lang w:eastAsia="ja-JP"/>
              </w:rPr>
              <w:t>→</w:t>
            </w:r>
            <w:r w:rsidRPr="00D97312">
              <w:rPr>
                <w:rFonts w:eastAsia="MS Mincho"/>
                <w:sz w:val="16"/>
                <w:szCs w:val="16"/>
                <w:lang w:eastAsia="ja-JP"/>
              </w:rPr>
              <w:t>0</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07" type="#_x0000_t75" style="width:21.75pt;height:21.75pt">
                  <v:imagedata r:id="rId281" o:title="1615_5_0"/>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5</w:t>
            </w:r>
            <w:r w:rsidRPr="00D97312">
              <w:rPr>
                <w:rFonts w:eastAsia="MS Mincho" w:hint="eastAsia"/>
                <w:sz w:val="16"/>
                <w:szCs w:val="16"/>
                <w:lang w:eastAsia="ja-JP"/>
              </w:rPr>
              <w:t>→</w:t>
            </w:r>
            <w:r w:rsidRPr="00D97312">
              <w:rPr>
                <w:rFonts w:eastAsia="MS Mincho"/>
                <w:sz w:val="16"/>
                <w:szCs w:val="16"/>
                <w:lang w:eastAsia="ja-JP"/>
              </w:rPr>
              <w:t>0</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08" type="#_x0000_t75" style="width:21.75pt;height:21.75pt">
                  <v:imagedata r:id="rId282" o:title="3036_6_4"/>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6</w:t>
            </w:r>
            <w:r w:rsidRPr="00D97312">
              <w:rPr>
                <w:rFonts w:eastAsia="MS Mincho" w:hint="eastAsia"/>
                <w:sz w:val="16"/>
                <w:szCs w:val="16"/>
                <w:lang w:eastAsia="ja-JP"/>
              </w:rPr>
              <w:t>→</w:t>
            </w:r>
            <w:r w:rsidRPr="00D97312">
              <w:rPr>
                <w:rFonts w:eastAsia="MS Mincho"/>
                <w:sz w:val="16"/>
                <w:szCs w:val="16"/>
                <w:lang w:eastAsia="ja-JP"/>
              </w:rPr>
              <w:t>4</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09" type="#_x0000_t75" style="width:21.75pt;height:21.75pt">
                  <v:imagedata r:id="rId283" o:title="3795_5_2"/>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5</w:t>
            </w:r>
            <w:r w:rsidRPr="00D97312">
              <w:rPr>
                <w:rFonts w:eastAsia="MS Mincho" w:hint="eastAsia"/>
                <w:sz w:val="16"/>
                <w:szCs w:val="16"/>
                <w:lang w:eastAsia="ja-JP"/>
              </w:rPr>
              <w:t>→</w:t>
            </w:r>
            <w:r w:rsidRPr="00D97312">
              <w:rPr>
                <w:rFonts w:eastAsia="MS Mincho"/>
                <w:sz w:val="16"/>
                <w:szCs w:val="16"/>
                <w:lang w:eastAsia="ja-JP"/>
              </w:rPr>
              <w:t>2</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10" type="#_x0000_t75" style="width:21.75pt;height:21.75pt">
                  <v:imagedata r:id="rId284" o:title="3099_9_4"/>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9</w:t>
            </w:r>
            <w:r w:rsidRPr="00D97312">
              <w:rPr>
                <w:rFonts w:eastAsia="MS Mincho" w:hint="eastAsia"/>
                <w:sz w:val="16"/>
                <w:szCs w:val="16"/>
                <w:lang w:eastAsia="ja-JP"/>
              </w:rPr>
              <w:t>→</w:t>
            </w:r>
            <w:r w:rsidRPr="00D97312">
              <w:rPr>
                <w:rFonts w:eastAsia="MS Mincho"/>
                <w:sz w:val="16"/>
                <w:szCs w:val="16"/>
                <w:lang w:eastAsia="ja-JP"/>
              </w:rPr>
              <w:t>4</w:t>
            </w:r>
          </w:p>
        </w:tc>
      </w:tr>
      <w:tr w:rsidR="008D0CDC" w:rsidRPr="00D97312">
        <w:trPr>
          <w:jc w:val="center"/>
        </w:trPr>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11" type="#_x0000_t75" style="width:21.75pt;height:21.75pt">
                  <v:imagedata r:id="rId285" o:title="4364_4_0"/>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4</w:t>
            </w:r>
            <w:r w:rsidRPr="00D97312">
              <w:rPr>
                <w:rFonts w:eastAsia="MS Mincho" w:hint="eastAsia"/>
                <w:sz w:val="16"/>
                <w:szCs w:val="16"/>
                <w:lang w:eastAsia="ja-JP"/>
              </w:rPr>
              <w:t>→</w:t>
            </w:r>
            <w:r w:rsidRPr="00D97312">
              <w:rPr>
                <w:rFonts w:eastAsia="MS Mincho"/>
                <w:sz w:val="16"/>
                <w:szCs w:val="16"/>
                <w:lang w:eastAsia="ja-JP"/>
              </w:rPr>
              <w:t>0</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12" type="#_x0000_t75" style="width:21.75pt;height:21.75pt">
                  <v:imagedata r:id="rId286" o:title="350_0_5"/>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0</w:t>
            </w:r>
            <w:r w:rsidRPr="00D97312">
              <w:rPr>
                <w:rFonts w:eastAsia="MS Mincho" w:hint="eastAsia"/>
                <w:sz w:val="16"/>
                <w:szCs w:val="16"/>
                <w:lang w:eastAsia="ja-JP"/>
              </w:rPr>
              <w:t>→</w:t>
            </w:r>
            <w:r w:rsidRPr="00D97312">
              <w:rPr>
                <w:rFonts w:eastAsia="MS Mincho"/>
                <w:sz w:val="16"/>
                <w:szCs w:val="16"/>
                <w:lang w:eastAsia="ja-JP"/>
              </w:rPr>
              <w:t>5</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13" type="#_x0000_t75" style="width:21.75pt;height:21.75pt">
                  <v:imagedata r:id="rId287" o:title="7913_3_2"/>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3</w:t>
            </w:r>
            <w:r w:rsidRPr="00D97312">
              <w:rPr>
                <w:rFonts w:eastAsia="MS Mincho" w:hint="eastAsia"/>
                <w:sz w:val="16"/>
                <w:szCs w:val="16"/>
                <w:lang w:eastAsia="ja-JP"/>
              </w:rPr>
              <w:t>→</w:t>
            </w:r>
            <w:r w:rsidRPr="00D97312">
              <w:rPr>
                <w:rFonts w:eastAsia="MS Mincho"/>
                <w:sz w:val="16"/>
                <w:szCs w:val="16"/>
                <w:lang w:eastAsia="ja-JP"/>
              </w:rPr>
              <w:t>2</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14" type="#_x0000_t75" style="width:21.75pt;height:21.75pt">
                  <v:imagedata r:id="rId288" o:title="7880_0_2"/>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0</w:t>
            </w:r>
            <w:r w:rsidRPr="00D97312">
              <w:rPr>
                <w:rFonts w:eastAsia="MS Mincho" w:hint="eastAsia"/>
                <w:sz w:val="16"/>
                <w:szCs w:val="16"/>
                <w:lang w:eastAsia="ja-JP"/>
              </w:rPr>
              <w:t>→</w:t>
            </w:r>
            <w:r w:rsidRPr="00D97312">
              <w:rPr>
                <w:rFonts w:eastAsia="MS Mincho"/>
                <w:sz w:val="16"/>
                <w:szCs w:val="16"/>
                <w:lang w:eastAsia="ja-JP"/>
              </w:rPr>
              <w:t>2</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15" type="#_x0000_t75" style="width:21.75pt;height:21.75pt">
                  <v:imagedata r:id="rId289" o:title="3725_5_2"/>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5</w:t>
            </w:r>
            <w:r w:rsidRPr="00D97312">
              <w:rPr>
                <w:rFonts w:eastAsia="MS Mincho" w:hint="eastAsia"/>
                <w:sz w:val="16"/>
                <w:szCs w:val="16"/>
                <w:lang w:eastAsia="ja-JP"/>
              </w:rPr>
              <w:t>→</w:t>
            </w:r>
            <w:r w:rsidRPr="00D97312">
              <w:rPr>
                <w:rFonts w:eastAsia="MS Mincho"/>
                <w:sz w:val="16"/>
                <w:szCs w:val="16"/>
                <w:lang w:eastAsia="ja-JP"/>
              </w:rPr>
              <w:t>2</w:t>
            </w:r>
          </w:p>
        </w:tc>
      </w:tr>
      <w:tr w:rsidR="008D0CDC" w:rsidRPr="00D97312">
        <w:trPr>
          <w:jc w:val="center"/>
        </w:trPr>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16" type="#_x0000_t75" style="width:21.75pt;height:21.75pt">
                  <v:imagedata r:id="rId290" o:title="4753_3_6"/>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3</w:t>
            </w:r>
            <w:r w:rsidRPr="00D97312">
              <w:rPr>
                <w:rFonts w:eastAsia="MS Mincho" w:hint="eastAsia"/>
                <w:sz w:val="16"/>
                <w:szCs w:val="16"/>
                <w:lang w:eastAsia="ja-JP"/>
              </w:rPr>
              <w:t>→</w:t>
            </w:r>
            <w:r w:rsidRPr="00D97312">
              <w:rPr>
                <w:rFonts w:eastAsia="MS Mincho"/>
                <w:sz w:val="16"/>
                <w:szCs w:val="16"/>
                <w:lang w:eastAsia="ja-JP"/>
              </w:rPr>
              <w:t>6</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17" type="#_x0000_t75" style="width:21.75pt;height:21.75pt">
                  <v:imagedata r:id="rId291" o:title="4909_9_8"/>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9</w:t>
            </w:r>
            <w:r w:rsidRPr="00D97312">
              <w:rPr>
                <w:rFonts w:eastAsia="MS Mincho" w:hint="eastAsia"/>
                <w:sz w:val="16"/>
                <w:szCs w:val="16"/>
                <w:lang w:eastAsia="ja-JP"/>
              </w:rPr>
              <w:t>→</w:t>
            </w:r>
            <w:r w:rsidRPr="00D97312">
              <w:rPr>
                <w:rFonts w:eastAsia="MS Mincho"/>
                <w:sz w:val="16"/>
                <w:szCs w:val="16"/>
                <w:lang w:eastAsia="ja-JP"/>
              </w:rPr>
              <w:t>8</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18" type="#_x0000_t75" style="width:21.75pt;height:21.75pt">
                  <v:imagedata r:id="rId292" o:title="7983_3_2"/>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3</w:t>
            </w:r>
            <w:r w:rsidRPr="00D97312">
              <w:rPr>
                <w:rFonts w:eastAsia="MS Mincho" w:hint="eastAsia"/>
                <w:sz w:val="16"/>
                <w:szCs w:val="16"/>
                <w:lang w:eastAsia="ja-JP"/>
              </w:rPr>
              <w:t>→</w:t>
            </w:r>
            <w:r w:rsidRPr="00D97312">
              <w:rPr>
                <w:rFonts w:eastAsia="MS Mincho"/>
                <w:sz w:val="16"/>
                <w:szCs w:val="16"/>
                <w:lang w:eastAsia="ja-JP"/>
              </w:rPr>
              <w:t>2</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19" type="#_x0000_t75" style="width:21.75pt;height:21.75pt">
                  <v:imagedata r:id="rId293" o:title="9329_9_2"/>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9</w:t>
            </w:r>
            <w:r w:rsidRPr="00D97312">
              <w:rPr>
                <w:rFonts w:eastAsia="MS Mincho" w:hint="eastAsia"/>
                <w:sz w:val="16"/>
                <w:szCs w:val="16"/>
                <w:lang w:eastAsia="ja-JP"/>
              </w:rPr>
              <w:t>→</w:t>
            </w:r>
            <w:r w:rsidRPr="00D97312">
              <w:rPr>
                <w:rFonts w:eastAsia="MS Mincho"/>
                <w:sz w:val="16"/>
                <w:szCs w:val="16"/>
                <w:lang w:eastAsia="ja-JP"/>
              </w:rPr>
              <w:t>2</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20" type="#_x0000_t75" style="width:21.75pt;height:21.75pt">
                  <v:imagedata r:id="rId294" o:title="8753_3_2"/>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3</w:t>
            </w:r>
            <w:r w:rsidRPr="00D97312">
              <w:rPr>
                <w:rFonts w:eastAsia="MS Mincho" w:hint="eastAsia"/>
                <w:sz w:val="16"/>
                <w:szCs w:val="16"/>
                <w:lang w:eastAsia="ja-JP"/>
              </w:rPr>
              <w:t>→</w:t>
            </w:r>
            <w:r w:rsidRPr="00D97312">
              <w:rPr>
                <w:rFonts w:eastAsia="MS Mincho"/>
                <w:sz w:val="16"/>
                <w:szCs w:val="16"/>
                <w:lang w:eastAsia="ja-JP"/>
              </w:rPr>
              <w:t>2</w:t>
            </w:r>
          </w:p>
        </w:tc>
      </w:tr>
      <w:tr w:rsidR="008D0CDC" w:rsidRPr="00D97312">
        <w:trPr>
          <w:jc w:val="center"/>
        </w:trPr>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21" type="#_x0000_t75" style="width:21.75pt;height:21.75pt">
                  <v:imagedata r:id="rId295" o:title="5549_9_6"/>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9</w:t>
            </w:r>
            <w:r w:rsidRPr="00D97312">
              <w:rPr>
                <w:rFonts w:eastAsia="MS Mincho" w:hint="eastAsia"/>
                <w:sz w:val="16"/>
                <w:szCs w:val="16"/>
                <w:lang w:eastAsia="ja-JP"/>
              </w:rPr>
              <w:t>→</w:t>
            </w:r>
            <w:r w:rsidRPr="00D97312">
              <w:rPr>
                <w:rFonts w:eastAsia="MS Mincho"/>
                <w:sz w:val="16"/>
                <w:szCs w:val="16"/>
                <w:lang w:eastAsia="ja-JP"/>
              </w:rPr>
              <w:t>6</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22" type="#_x0000_t75" style="width:21.75pt;height:21.75pt">
                  <v:imagedata r:id="rId296" o:title="8814_4_2"/>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4</w:t>
            </w:r>
            <w:r w:rsidRPr="00D97312">
              <w:rPr>
                <w:rFonts w:eastAsia="MS Mincho" w:hint="eastAsia"/>
                <w:sz w:val="16"/>
                <w:szCs w:val="16"/>
                <w:lang w:eastAsia="ja-JP"/>
              </w:rPr>
              <w:t>→</w:t>
            </w:r>
            <w:r w:rsidRPr="00D97312">
              <w:rPr>
                <w:rFonts w:eastAsia="MS Mincho"/>
                <w:sz w:val="16"/>
                <w:szCs w:val="16"/>
                <w:lang w:eastAsia="ja-JP"/>
              </w:rPr>
              <w:t>2</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23" type="#_x0000_t75" style="width:21.75pt;height:21.75pt">
                  <v:imagedata r:id="rId297" o:title="1985_5_2"/>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5</w:t>
            </w:r>
            <w:r w:rsidRPr="00D97312">
              <w:rPr>
                <w:rFonts w:eastAsia="MS Mincho" w:hint="eastAsia"/>
                <w:sz w:val="16"/>
                <w:szCs w:val="16"/>
                <w:lang w:eastAsia="ja-JP"/>
              </w:rPr>
              <w:t>→</w:t>
            </w:r>
            <w:r w:rsidRPr="00D97312">
              <w:rPr>
                <w:rFonts w:eastAsia="MS Mincho"/>
                <w:sz w:val="16"/>
                <w:szCs w:val="16"/>
                <w:lang w:eastAsia="ja-JP"/>
              </w:rPr>
              <w:t>2</w:t>
            </w:r>
          </w:p>
          <w:p w:rsidR="008D0CDC" w:rsidRPr="00D97312" w:rsidRDefault="008D0CDC" w:rsidP="008D0CDC">
            <w:pPr>
              <w:framePr w:w="4018" w:h="4424" w:hRule="exact" w:wrap="notBeside" w:vAnchor="page" w:hAnchor="page" w:x="1672" w:y="10922"/>
              <w:jc w:val="center"/>
              <w:rPr>
                <w:rFonts w:eastAsia="MS Mincho"/>
                <w:sz w:val="16"/>
                <w:szCs w:val="16"/>
                <w:lang w:eastAsia="ja-JP"/>
              </w:rPr>
            </w:pP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24" type="#_x0000_t75" style="width:21.75pt;height:21.75pt">
                  <v:imagedata r:id="rId298" o:title="8435_5_0"/>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5</w:t>
            </w:r>
            <w:r w:rsidRPr="00D97312">
              <w:rPr>
                <w:rFonts w:eastAsia="MS Mincho" w:hint="eastAsia"/>
                <w:sz w:val="16"/>
                <w:szCs w:val="16"/>
                <w:lang w:eastAsia="ja-JP"/>
              </w:rPr>
              <w:t>→</w:t>
            </w:r>
            <w:r w:rsidRPr="00D97312">
              <w:rPr>
                <w:rFonts w:eastAsia="MS Mincho"/>
                <w:sz w:val="16"/>
                <w:szCs w:val="16"/>
                <w:lang w:eastAsia="ja-JP"/>
              </w:rPr>
              <w:t>0</w:t>
            </w:r>
          </w:p>
        </w:tc>
        <w:tc>
          <w:tcPr>
            <w:tcW w:w="648" w:type="dxa"/>
            <w:vAlign w:val="center"/>
          </w:tcPr>
          <w:p w:rsidR="008D0CDC" w:rsidRPr="00D97312" w:rsidRDefault="00D6327C" w:rsidP="008D0CDC">
            <w:pPr>
              <w:framePr w:w="4018" w:h="4424" w:hRule="exact" w:wrap="notBeside" w:vAnchor="page" w:hAnchor="page" w:x="1672" w:y="10922"/>
              <w:jc w:val="center"/>
              <w:rPr>
                <w:rFonts w:eastAsia="MS Mincho"/>
                <w:sz w:val="16"/>
                <w:szCs w:val="16"/>
                <w:lang w:eastAsia="ja-JP"/>
              </w:rPr>
            </w:pPr>
            <w:r w:rsidRPr="00707BA8">
              <w:rPr>
                <w:rFonts w:eastAsia="MS Mincho"/>
                <w:sz w:val="16"/>
                <w:szCs w:val="16"/>
                <w:lang w:eastAsia="ja-JP"/>
              </w:rPr>
              <w:pict>
                <v:shape id="_x0000_i1325" type="#_x0000_t75" style="width:21.75pt;height:21.75pt">
                  <v:imagedata r:id="rId299" o:title="5653_3_2"/>
                </v:shape>
              </w:pict>
            </w:r>
          </w:p>
          <w:p w:rsidR="008D0CDC" w:rsidRPr="00D97312" w:rsidRDefault="008D0CDC" w:rsidP="008D0CDC">
            <w:pPr>
              <w:framePr w:w="4018" w:h="4424" w:hRule="exact" w:wrap="notBeside" w:vAnchor="page" w:hAnchor="page" w:x="1672" w:y="10922"/>
              <w:jc w:val="center"/>
              <w:rPr>
                <w:rFonts w:eastAsia="MS Mincho"/>
                <w:sz w:val="16"/>
                <w:szCs w:val="16"/>
                <w:lang w:eastAsia="ja-JP"/>
              </w:rPr>
            </w:pPr>
            <w:r w:rsidRPr="00D97312">
              <w:rPr>
                <w:rFonts w:eastAsia="MS Mincho"/>
                <w:sz w:val="16"/>
                <w:szCs w:val="16"/>
                <w:lang w:eastAsia="ja-JP"/>
              </w:rPr>
              <w:t>3</w:t>
            </w:r>
            <w:r w:rsidRPr="00D97312">
              <w:rPr>
                <w:rFonts w:eastAsia="MS Mincho" w:hint="eastAsia"/>
                <w:sz w:val="16"/>
                <w:szCs w:val="16"/>
                <w:lang w:eastAsia="ja-JP"/>
              </w:rPr>
              <w:t>→</w:t>
            </w:r>
            <w:r w:rsidRPr="00D97312">
              <w:rPr>
                <w:rFonts w:eastAsia="MS Mincho"/>
                <w:sz w:val="16"/>
                <w:szCs w:val="16"/>
                <w:lang w:eastAsia="ja-JP"/>
              </w:rPr>
              <w:t>2</w:t>
            </w:r>
          </w:p>
        </w:tc>
      </w:tr>
    </w:tbl>
    <w:p w:rsidR="008D0CDC" w:rsidRPr="00D419D9" w:rsidRDefault="008D0CDC" w:rsidP="008D0CDC">
      <w:pPr>
        <w:framePr w:w="4018" w:h="4424" w:hRule="exact" w:wrap="notBeside" w:vAnchor="page" w:hAnchor="page" w:x="1672" w:y="10922"/>
        <w:jc w:val="center"/>
        <w:rPr>
          <w:rFonts w:ascii="Palatino" w:hAnsi="Palatino"/>
          <w:color w:val="000000"/>
          <w:kern w:val="16"/>
          <w:sz w:val="19"/>
        </w:rPr>
      </w:pPr>
    </w:p>
    <w:p w:rsidR="008D0CDC" w:rsidRPr="00D419D9" w:rsidRDefault="008D0CDC" w:rsidP="008D0CDC">
      <w:pPr>
        <w:pStyle w:val="FIGURECAPTION0"/>
        <w:framePr w:w="4018" w:h="4424" w:hRule="exact" w:wrap="notBeside" w:vAnchor="page" w:hAnchor="page" w:x="1672" w:y="10922"/>
        <w:spacing w:line="240" w:lineRule="auto"/>
        <w:rPr>
          <w:rFonts w:ascii="Palatino" w:eastAsia="Times New Roman" w:hAnsi="Palatino"/>
          <w:color w:val="000000"/>
          <w:kern w:val="16"/>
          <w:sz w:val="19"/>
          <w:szCs w:val="20"/>
          <w:lang w:eastAsia="en-US"/>
        </w:rPr>
      </w:pPr>
      <w:r w:rsidRPr="00D419D9">
        <w:rPr>
          <w:rFonts w:ascii="Palatino" w:eastAsia="Times New Roman" w:hAnsi="Palatino"/>
          <w:color w:val="000000"/>
          <w:kern w:val="16"/>
          <w:sz w:val="19"/>
          <w:szCs w:val="20"/>
          <w:lang w:eastAsia="en-US"/>
        </w:rPr>
        <w:t xml:space="preserve">Fig. </w:t>
      </w:r>
      <w:r>
        <w:rPr>
          <w:rFonts w:ascii="Palatino" w:eastAsia="Times New Roman" w:hAnsi="Palatino"/>
          <w:color w:val="000000"/>
          <w:kern w:val="16"/>
          <w:sz w:val="19"/>
          <w:szCs w:val="20"/>
          <w:lang w:eastAsia="en-US"/>
        </w:rPr>
        <w:t>4</w:t>
      </w:r>
      <w:r w:rsidRPr="00D419D9">
        <w:rPr>
          <w:rFonts w:ascii="Palatino" w:eastAsia="Times New Roman" w:hAnsi="Palatino"/>
          <w:color w:val="000000"/>
          <w:kern w:val="16"/>
          <w:sz w:val="19"/>
          <w:szCs w:val="20"/>
          <w:lang w:eastAsia="en-US"/>
        </w:rPr>
        <w:t>. Samples of hard-to-classify Arabic digits (misclassified by LeNet).</w:t>
      </w:r>
    </w:p>
    <w:p w:rsidR="003B2C31" w:rsidRPr="003B2C31" w:rsidRDefault="003B2C31" w:rsidP="008D0CDC">
      <w:pPr>
        <w:pStyle w:val="Text"/>
        <w:spacing w:line="240" w:lineRule="auto"/>
        <w:rPr>
          <w:sz w:val="24"/>
          <w:szCs w:val="24"/>
        </w:rPr>
      </w:pPr>
      <w:r w:rsidRPr="003B2C31">
        <w:rPr>
          <w:sz w:val="24"/>
          <w:szCs w:val="24"/>
        </w:rPr>
        <w:t xml:space="preserve">A visual illustration of this idea is depicted </w:t>
      </w:r>
      <w:r w:rsidRPr="003B2C31">
        <w:rPr>
          <w:sz w:val="24"/>
          <w:szCs w:val="24"/>
        </w:rPr>
        <w:lastRenderedPageBreak/>
        <w:t>in Fig. 6 which shows the resulting images from subtracting each digit mean from each of other digits means for both Latin and Arabic digits. The image at row i and column j is the result of subtracting the mean of digit j from that of digit i; where foreground (white) is represented by ‘1’ and background (black) is represented by ‘0’. Each pixel resulting from this subtraction is then added to 1, and t</w:t>
      </w:r>
      <w:r w:rsidR="00D83E40">
        <w:rPr>
          <w:sz w:val="24"/>
          <w:szCs w:val="24"/>
        </w:rPr>
        <w:t xml:space="preserve">hen the result is divided by 2. </w:t>
      </w:r>
      <w:r w:rsidRPr="003B2C31">
        <w:rPr>
          <w:sz w:val="24"/>
          <w:szCs w:val="24"/>
        </w:rPr>
        <w:t xml:space="preserve">Hence, if the result of subtraction for some pixel location is ‘-1’, </w:t>
      </w:r>
      <w:r w:rsidR="00D83E40">
        <w:rPr>
          <w:sz w:val="24"/>
          <w:szCs w:val="24"/>
        </w:rPr>
        <w:t xml:space="preserve">it appears as black; if ‘0’, it </w:t>
      </w:r>
      <w:r w:rsidRPr="003B2C31">
        <w:rPr>
          <w:sz w:val="24"/>
          <w:szCs w:val="24"/>
        </w:rPr>
        <w:t>appears as gray; and if ‘1’, it appears as white. Now, if any two digits have a commo</w:t>
      </w:r>
      <w:r w:rsidR="00D83E40">
        <w:rPr>
          <w:sz w:val="24"/>
          <w:szCs w:val="24"/>
        </w:rPr>
        <w:t xml:space="preserve">n stroke, the </w:t>
      </w:r>
      <w:r w:rsidRPr="003B2C31">
        <w:rPr>
          <w:sz w:val="24"/>
          <w:szCs w:val="24"/>
        </w:rPr>
        <w:t>average of their subtraction will be ‘0’ at the location of this strok</w:t>
      </w:r>
      <w:r w:rsidR="00D83E40">
        <w:rPr>
          <w:sz w:val="24"/>
          <w:szCs w:val="24"/>
        </w:rPr>
        <w:t xml:space="preserve">e; and hence, will appear gray. </w:t>
      </w:r>
      <w:r w:rsidRPr="003B2C31">
        <w:rPr>
          <w:sz w:val="24"/>
          <w:szCs w:val="24"/>
        </w:rPr>
        <w:t>Non-common strokes appear black or white depending on whi</w:t>
      </w:r>
      <w:r w:rsidR="00D83E40">
        <w:rPr>
          <w:sz w:val="24"/>
          <w:szCs w:val="24"/>
        </w:rPr>
        <w:t xml:space="preserve">ch digit is subtracted from the </w:t>
      </w:r>
      <w:r w:rsidRPr="003B2C31">
        <w:rPr>
          <w:sz w:val="24"/>
          <w:szCs w:val="24"/>
        </w:rPr>
        <w:t>other. It is clear form Fig. 6 that Latin digits have many co</w:t>
      </w:r>
      <w:r w:rsidR="00D83E40">
        <w:rPr>
          <w:sz w:val="24"/>
          <w:szCs w:val="24"/>
        </w:rPr>
        <w:t xml:space="preserve">mmon strokes and hence the gray </w:t>
      </w:r>
      <w:r w:rsidRPr="003B2C31">
        <w:rPr>
          <w:sz w:val="24"/>
          <w:szCs w:val="24"/>
        </w:rPr>
        <w:t>pixels dominate to the degree that most of the digit pairs are not d</w:t>
      </w:r>
      <w:r w:rsidR="00D83E40">
        <w:rPr>
          <w:sz w:val="24"/>
          <w:szCs w:val="24"/>
        </w:rPr>
        <w:t xml:space="preserve">istinguishable from each other. </w:t>
      </w:r>
      <w:r w:rsidRPr="003B2C31">
        <w:rPr>
          <w:sz w:val="24"/>
          <w:szCs w:val="24"/>
        </w:rPr>
        <w:t>On the other hand, for Arabic digits, most of digit pairs are quite distinguishable.</w:t>
      </w:r>
    </w:p>
    <w:p w:rsidR="008D0CDC" w:rsidRDefault="008D0CDC" w:rsidP="008D0CDC">
      <w:pPr>
        <w:framePr w:w="4454" w:h="2981" w:hRule="exact" w:wrap="notBeside" w:vAnchor="page" w:hAnchor="page" w:x="1406" w:y="474"/>
        <w:jc w:val="center"/>
        <w:rPr>
          <w:color w:val="000000"/>
        </w:rPr>
      </w:pPr>
    </w:p>
    <w:p w:rsidR="008D0CDC" w:rsidRDefault="00707BA8" w:rsidP="008D0CDC">
      <w:pPr>
        <w:pStyle w:val="FIGURECAPTION0"/>
        <w:framePr w:w="4454" w:h="2981" w:hRule="exact" w:wrap="notBeside" w:vAnchor="page" w:hAnchor="page" w:x="1406" w:y="474"/>
        <w:spacing w:after="0" w:line="240" w:lineRule="auto"/>
        <w:rPr>
          <w:color w:val="000000"/>
        </w:rPr>
      </w:pPr>
      <w:r>
        <w:rPr>
          <w:noProof/>
          <w:color w:val="000000"/>
        </w:rPr>
        <w:pict>
          <v:group id="_x0000_s1624" style="position:absolute;margin-left:51.9pt;margin-top:1.7pt;width:73.45pt;height:98.2pt;z-index:3" coordorigin="3834,2735" coordsize="1929,3144">
            <v:shape id="_x0000_s1625" type="#_x0000_t75" style="position:absolute;left:4543;top:2735;width:423;height:423">
              <v:imagedata r:id="rId300" o:title="00004"/>
            </v:shape>
            <v:shape id="_x0000_s1626" type="#_x0000_t75" style="position:absolute;left:3834;top:2735;width:423;height:423">
              <v:imagedata r:id="rId301" o:title="00355"/>
            </v:shape>
            <v:shape id="_x0000_s1627" type="#_x0000_t75" style="position:absolute;left:3861;top:3474;width:423;height:423">
              <v:imagedata r:id="rId302" o:title="00020"/>
            </v:shape>
            <v:shape id="_x0000_s1628" type="#_x0000_t75" style="position:absolute;left:4574;top:3475;width:423;height:423">
              <v:imagedata r:id="rId303" o:title="00005"/>
            </v:shape>
            <v:shape id="_x0000_s1629" type="#_x0000_t75" style="position:absolute;left:3913;top:4161;width:423;height:423">
              <v:imagedata r:id="rId304" o:title="00197"/>
            </v:shape>
            <v:shape id="_x0000_s1630" type="#_x0000_t75" style="position:absolute;left:4612;top:4188;width:423;height:423">
              <v:imagedata r:id="rId305" o:title="00001"/>
            </v:shape>
            <v:shape id="_x0000_s1631" type="#_x0000_t75" style="position:absolute;left:5262;top:4188;width:423;height:423">
              <v:imagedata r:id="rId306" o:title="00054"/>
            </v:shape>
            <v:shape id="_x0000_s1632" type="#_x0000_t75" style="position:absolute;left:3953;top:4809;width:423;height:423">
              <v:imagedata r:id="rId307" o:title="00138"/>
            </v:shape>
            <v:shape id="_x0000_s1633" type="#_x0000_t75" style="position:absolute;left:4706;top:4795;width:423;height:423">
              <v:imagedata r:id="rId308" o:title="00001"/>
            </v:shape>
            <v:shape id="_x0000_s1634" type="#_x0000_t75" style="position:absolute;left:5340;top:4822;width:423;height:423">
              <v:imagedata r:id="rId309" o:title="00008"/>
            </v:shape>
            <v:shape id="_x0000_s1635" type="#_x0000_t75" style="position:absolute;left:3979;top:5456;width:423;height:423">
              <v:imagedata r:id="rId310" o:title="00019"/>
            </v:shape>
            <v:shape id="_x0000_s1636" type="#_x0000_t75" style="position:absolute;left:4719;top:5417;width:423;height:423">
              <v:imagedata r:id="rId311" o:title="00016"/>
            </v:shape>
            <w10:wrap type="topAndBottom"/>
          </v:group>
        </w:pict>
      </w:r>
    </w:p>
    <w:p w:rsidR="008D0CDC" w:rsidRDefault="008D0CDC" w:rsidP="008D0CDC">
      <w:pPr>
        <w:pStyle w:val="FIGURECAPTION0"/>
        <w:framePr w:w="4454" w:h="2981" w:hRule="exact" w:wrap="notBeside" w:vAnchor="page" w:hAnchor="page" w:x="1406" w:y="474"/>
        <w:spacing w:line="240" w:lineRule="auto"/>
        <w:rPr>
          <w:color w:val="000000"/>
        </w:rPr>
      </w:pPr>
    </w:p>
    <w:p w:rsidR="008D0CDC" w:rsidRDefault="008D0CDC" w:rsidP="008D0CDC">
      <w:pPr>
        <w:pStyle w:val="FIGURECAPTION0"/>
        <w:framePr w:w="4454" w:h="2981" w:hRule="exact" w:wrap="notBeside" w:vAnchor="page" w:hAnchor="page" w:x="1406" w:y="474"/>
        <w:spacing w:line="240" w:lineRule="auto"/>
        <w:rPr>
          <w:color w:val="000000"/>
        </w:rPr>
      </w:pPr>
    </w:p>
    <w:p w:rsidR="008D0CDC" w:rsidRDefault="008D0CDC" w:rsidP="008D0CDC">
      <w:pPr>
        <w:pStyle w:val="FIGURECAPTION0"/>
        <w:framePr w:w="4454" w:h="2981" w:hRule="exact" w:wrap="notBeside" w:vAnchor="page" w:hAnchor="page" w:x="1406" w:y="474"/>
        <w:spacing w:line="240" w:lineRule="auto"/>
        <w:rPr>
          <w:color w:val="000000"/>
        </w:rPr>
      </w:pPr>
    </w:p>
    <w:p w:rsidR="008D0CDC" w:rsidRDefault="008D0CDC" w:rsidP="008D0CDC">
      <w:pPr>
        <w:pStyle w:val="FIGURECAPTION0"/>
        <w:framePr w:w="4454" w:h="2981" w:hRule="exact" w:wrap="notBeside" w:vAnchor="page" w:hAnchor="page" w:x="1406" w:y="474"/>
        <w:spacing w:line="240" w:lineRule="auto"/>
        <w:rPr>
          <w:color w:val="000000"/>
        </w:rPr>
      </w:pPr>
    </w:p>
    <w:p w:rsidR="008D0CDC" w:rsidRDefault="008D0CDC" w:rsidP="008D0CDC">
      <w:pPr>
        <w:pStyle w:val="FIGURECAPTION0"/>
        <w:framePr w:w="4454" w:h="2981" w:hRule="exact" w:wrap="notBeside" w:vAnchor="page" w:hAnchor="page" w:x="1406" w:y="474"/>
        <w:spacing w:line="240" w:lineRule="auto"/>
        <w:rPr>
          <w:color w:val="000000"/>
        </w:rPr>
      </w:pPr>
      <w:r>
        <w:rPr>
          <w:color w:val="000000"/>
        </w:rPr>
        <w:t>Fig. 7. Some Latin digits and their different typical writing styles.</w:t>
      </w:r>
    </w:p>
    <w:p w:rsidR="003B2C31" w:rsidRDefault="003B2C31" w:rsidP="008D0CDC">
      <w:pPr>
        <w:pStyle w:val="Text"/>
        <w:spacing w:line="240" w:lineRule="auto"/>
        <w:rPr>
          <w:sz w:val="24"/>
          <w:szCs w:val="24"/>
        </w:rPr>
      </w:pPr>
      <w:r w:rsidRPr="003B2C31">
        <w:rPr>
          <w:sz w:val="24"/>
          <w:szCs w:val="24"/>
        </w:rPr>
        <w:t>The above is rather informal evidence. In the following, mo</w:t>
      </w:r>
      <w:r w:rsidR="00D83E40">
        <w:rPr>
          <w:sz w:val="24"/>
          <w:szCs w:val="24"/>
        </w:rPr>
        <w:t xml:space="preserve">re formal numerical evidence is </w:t>
      </w:r>
      <w:r w:rsidRPr="003B2C31">
        <w:rPr>
          <w:sz w:val="24"/>
          <w:szCs w:val="24"/>
        </w:rPr>
        <w:t>going to be introduced. A numerical measure for the interclass dis</w:t>
      </w:r>
      <w:r w:rsidR="00D83E40">
        <w:rPr>
          <w:sz w:val="24"/>
          <w:szCs w:val="24"/>
        </w:rPr>
        <w:t xml:space="preserve">tance between a pair of classes </w:t>
      </w:r>
      <w:r w:rsidRPr="003B2C31">
        <w:rPr>
          <w:sz w:val="24"/>
          <w:szCs w:val="24"/>
        </w:rPr>
        <w:t>(i,j), i.e. between digit i and digit j, may be the Euclidian distance d</w:t>
      </w:r>
      <w:r w:rsidRPr="003B2C31">
        <w:rPr>
          <w:sz w:val="24"/>
          <w:szCs w:val="24"/>
          <w:vertAlign w:val="subscript"/>
        </w:rPr>
        <w:t>ij</w:t>
      </w:r>
      <w:r w:rsidRPr="003B2C31">
        <w:rPr>
          <w:sz w:val="24"/>
          <w:szCs w:val="24"/>
        </w:rPr>
        <w:t xml:space="preserve"> between their means,</w:t>
      </w:r>
    </w:p>
    <w:p w:rsidR="005E673D" w:rsidRDefault="005E673D" w:rsidP="008D0CDC">
      <w:pPr>
        <w:pStyle w:val="Text"/>
        <w:spacing w:line="240" w:lineRule="auto"/>
        <w:jc w:val="center"/>
      </w:pPr>
      <w:r w:rsidRPr="00513637">
        <w:rPr>
          <w:position w:val="-32"/>
        </w:rPr>
        <w:object w:dxaOrig="3300" w:dyaOrig="639">
          <v:shape id="_x0000_i1326" type="#_x0000_t75" style="width:165pt;height:31.5pt" o:ole="">
            <v:imagedata r:id="rId312" o:title=""/>
          </v:shape>
          <o:OLEObject Type="Embed" ProgID="Equation.3" ShapeID="_x0000_i1326" DrawAspect="Content" ObjectID="_1289044932" r:id="rId313"/>
        </w:object>
      </w:r>
    </w:p>
    <w:p w:rsidR="005E673D" w:rsidRPr="005E673D" w:rsidRDefault="005E673D" w:rsidP="008D0CDC">
      <w:pPr>
        <w:pStyle w:val="Text"/>
        <w:spacing w:line="240" w:lineRule="auto"/>
        <w:rPr>
          <w:sz w:val="24"/>
          <w:szCs w:val="24"/>
        </w:rPr>
      </w:pPr>
      <w:r w:rsidRPr="005E673D">
        <w:rPr>
          <w:sz w:val="24"/>
          <w:szCs w:val="24"/>
        </w:rPr>
        <w:t xml:space="preserve">where, </w:t>
      </w:r>
      <w:r w:rsidRPr="00F14089">
        <w:rPr>
          <w:i/>
          <w:iCs/>
          <w:sz w:val="24"/>
          <w:szCs w:val="24"/>
        </w:rPr>
        <w:t>i,j</w:t>
      </w:r>
      <w:r w:rsidRPr="005E673D">
        <w:rPr>
          <w:sz w:val="24"/>
          <w:szCs w:val="24"/>
        </w:rPr>
        <w:t xml:space="preserve"> = 0,1,…,9; </w:t>
      </w:r>
      <w:r w:rsidRPr="00F14089">
        <w:rPr>
          <w:i/>
          <w:iCs/>
          <w:sz w:val="24"/>
          <w:szCs w:val="24"/>
        </w:rPr>
        <w:t>x,y</w:t>
      </w:r>
      <w:r w:rsidRPr="005E673D">
        <w:rPr>
          <w:sz w:val="24"/>
          <w:szCs w:val="24"/>
        </w:rPr>
        <w:t xml:space="preserve"> = 1,2,…,28; and </w:t>
      </w:r>
      <w:r w:rsidRPr="00F14089">
        <w:rPr>
          <w:i/>
          <w:iCs/>
          <w:sz w:val="24"/>
          <w:szCs w:val="24"/>
        </w:rPr>
        <w:t>μ</w:t>
      </w:r>
      <w:r w:rsidRPr="00F14089">
        <w:rPr>
          <w:i/>
          <w:iCs/>
          <w:sz w:val="24"/>
          <w:szCs w:val="24"/>
          <w:vertAlign w:val="subscript"/>
        </w:rPr>
        <w:t>k</w:t>
      </w:r>
      <w:r w:rsidRPr="005E673D">
        <w:rPr>
          <w:sz w:val="24"/>
          <w:szCs w:val="24"/>
        </w:rPr>
        <w:t>(</w:t>
      </w:r>
      <w:r w:rsidRPr="00F14089">
        <w:rPr>
          <w:i/>
          <w:iCs/>
          <w:sz w:val="24"/>
          <w:szCs w:val="24"/>
        </w:rPr>
        <w:t>x,y</w:t>
      </w:r>
      <w:r w:rsidRPr="005E673D">
        <w:rPr>
          <w:sz w:val="24"/>
          <w:szCs w:val="24"/>
        </w:rPr>
        <w:t>) is the mean value of the pixel at location (</w:t>
      </w:r>
      <w:r w:rsidRPr="00F14089">
        <w:rPr>
          <w:i/>
          <w:iCs/>
          <w:sz w:val="24"/>
          <w:szCs w:val="24"/>
        </w:rPr>
        <w:t>x,y</w:t>
      </w:r>
      <w:r w:rsidRPr="005E673D">
        <w:rPr>
          <w:sz w:val="24"/>
          <w:szCs w:val="24"/>
        </w:rPr>
        <w:t xml:space="preserve">) of the images of digit </w:t>
      </w:r>
      <w:r w:rsidRPr="00F14089">
        <w:rPr>
          <w:i/>
          <w:iCs/>
          <w:sz w:val="24"/>
          <w:szCs w:val="24"/>
        </w:rPr>
        <w:t>k</w:t>
      </w:r>
      <w:r w:rsidRPr="005E673D">
        <w:rPr>
          <w:sz w:val="24"/>
          <w:szCs w:val="24"/>
        </w:rPr>
        <w:t>,</w:t>
      </w:r>
    </w:p>
    <w:p w:rsidR="005E673D" w:rsidRPr="004815E2" w:rsidRDefault="005E673D" w:rsidP="008D0CDC">
      <w:pPr>
        <w:pStyle w:val="Text"/>
        <w:spacing w:line="240" w:lineRule="auto"/>
        <w:jc w:val="center"/>
        <w:rPr>
          <w:sz w:val="24"/>
          <w:szCs w:val="24"/>
        </w:rPr>
      </w:pPr>
      <w:r w:rsidRPr="004815E2">
        <w:rPr>
          <w:sz w:val="24"/>
          <w:szCs w:val="24"/>
        </w:rPr>
        <w:object w:dxaOrig="2540" w:dyaOrig="720">
          <v:shape id="_x0000_i1327" type="#_x0000_t75" style="width:127.5pt;height:36pt" o:ole="">
            <v:imagedata r:id="rId314" o:title=""/>
          </v:shape>
          <o:OLEObject Type="Embed" ProgID="Equation.3" ShapeID="_x0000_i1327" DrawAspect="Content" ObjectID="_1289044933" r:id="rId315"/>
        </w:object>
      </w:r>
    </w:p>
    <w:p w:rsidR="005E673D" w:rsidRPr="005E673D" w:rsidRDefault="005E673D" w:rsidP="008D0CDC">
      <w:pPr>
        <w:pStyle w:val="Text"/>
        <w:spacing w:line="240" w:lineRule="auto"/>
        <w:rPr>
          <w:sz w:val="24"/>
          <w:szCs w:val="24"/>
        </w:rPr>
      </w:pPr>
      <w:r w:rsidRPr="005E673D">
        <w:rPr>
          <w:sz w:val="24"/>
          <w:szCs w:val="24"/>
        </w:rPr>
        <w:t xml:space="preserve">where </w:t>
      </w:r>
      <w:r w:rsidRPr="00F14089">
        <w:rPr>
          <w:i/>
          <w:iCs/>
          <w:sz w:val="24"/>
          <w:szCs w:val="24"/>
        </w:rPr>
        <w:t>I</w:t>
      </w:r>
      <w:r w:rsidRPr="00F14089">
        <w:rPr>
          <w:i/>
          <w:iCs/>
          <w:sz w:val="24"/>
          <w:szCs w:val="24"/>
          <w:vertAlign w:val="subscript"/>
        </w:rPr>
        <w:t>kn</w:t>
      </w:r>
      <w:r w:rsidRPr="005E673D">
        <w:rPr>
          <w:sz w:val="24"/>
          <w:szCs w:val="24"/>
        </w:rPr>
        <w:t>(x,y) is the pixel value at location (</w:t>
      </w:r>
      <w:r w:rsidRPr="00F14089">
        <w:rPr>
          <w:i/>
          <w:iCs/>
          <w:sz w:val="24"/>
          <w:szCs w:val="24"/>
        </w:rPr>
        <w:t>x,y</w:t>
      </w:r>
      <w:r w:rsidRPr="005E673D">
        <w:rPr>
          <w:sz w:val="24"/>
          <w:szCs w:val="24"/>
        </w:rPr>
        <w:t>) of the n</w:t>
      </w:r>
      <w:r w:rsidRPr="00F545C4">
        <w:rPr>
          <w:sz w:val="24"/>
          <w:szCs w:val="24"/>
          <w:vertAlign w:val="superscript"/>
        </w:rPr>
        <w:t>th</w:t>
      </w:r>
      <w:r w:rsidRPr="005E673D">
        <w:rPr>
          <w:sz w:val="24"/>
          <w:szCs w:val="24"/>
        </w:rPr>
        <w:t xml:space="preserve"> image of the training set of digit </w:t>
      </w:r>
      <w:r w:rsidRPr="00F14089">
        <w:rPr>
          <w:i/>
          <w:iCs/>
          <w:sz w:val="24"/>
          <w:szCs w:val="24"/>
        </w:rPr>
        <w:t>k</w:t>
      </w:r>
      <w:r w:rsidRPr="005E673D">
        <w:rPr>
          <w:sz w:val="24"/>
          <w:szCs w:val="24"/>
        </w:rPr>
        <w:t xml:space="preserve">, and </w:t>
      </w:r>
      <w:r w:rsidRPr="00F14089">
        <w:rPr>
          <w:i/>
          <w:iCs/>
          <w:sz w:val="24"/>
          <w:szCs w:val="24"/>
        </w:rPr>
        <w:t>N</w:t>
      </w:r>
      <w:r w:rsidRPr="005E673D">
        <w:rPr>
          <w:sz w:val="24"/>
          <w:szCs w:val="24"/>
        </w:rPr>
        <w:t xml:space="preserve"> is the number of training samples of digit </w:t>
      </w:r>
      <w:r w:rsidRPr="00F14089">
        <w:rPr>
          <w:i/>
          <w:iCs/>
          <w:sz w:val="24"/>
          <w:szCs w:val="24"/>
        </w:rPr>
        <w:t>k</w:t>
      </w:r>
      <w:r w:rsidRPr="005E673D">
        <w:rPr>
          <w:sz w:val="24"/>
          <w:szCs w:val="24"/>
        </w:rPr>
        <w:t>.</w:t>
      </w:r>
    </w:p>
    <w:p w:rsidR="005E673D" w:rsidRPr="005E673D" w:rsidRDefault="005E673D" w:rsidP="008D0CDC">
      <w:pPr>
        <w:pStyle w:val="Text"/>
        <w:spacing w:line="240" w:lineRule="auto"/>
        <w:rPr>
          <w:sz w:val="24"/>
          <w:szCs w:val="24"/>
        </w:rPr>
      </w:pPr>
      <w:r w:rsidRPr="005E673D">
        <w:rPr>
          <w:sz w:val="24"/>
          <w:szCs w:val="24"/>
        </w:rPr>
        <w:t>A numerical measure for the overall separation between all class pairs (</w:t>
      </w:r>
      <w:r w:rsidRPr="00F14089">
        <w:rPr>
          <w:i/>
          <w:iCs/>
          <w:sz w:val="24"/>
          <w:szCs w:val="24"/>
        </w:rPr>
        <w:t>d</w:t>
      </w:r>
      <w:r w:rsidRPr="00F14089">
        <w:rPr>
          <w:i/>
          <w:iCs/>
          <w:sz w:val="24"/>
          <w:szCs w:val="24"/>
          <w:vertAlign w:val="subscript"/>
        </w:rPr>
        <w:t>overall</w:t>
      </w:r>
      <w:r w:rsidRPr="005E673D">
        <w:rPr>
          <w:sz w:val="24"/>
          <w:szCs w:val="24"/>
        </w:rPr>
        <w:t xml:space="preserve">) may be the summation of </w:t>
      </w:r>
      <w:r w:rsidRPr="00F14089">
        <w:rPr>
          <w:i/>
          <w:iCs/>
          <w:sz w:val="24"/>
          <w:szCs w:val="24"/>
        </w:rPr>
        <w:t>d</w:t>
      </w:r>
      <w:r w:rsidRPr="00F14089">
        <w:rPr>
          <w:i/>
          <w:iCs/>
          <w:sz w:val="24"/>
          <w:szCs w:val="24"/>
          <w:vertAlign w:val="subscript"/>
        </w:rPr>
        <w:t>ij</w:t>
      </w:r>
      <w:r w:rsidRPr="005E673D">
        <w:rPr>
          <w:sz w:val="24"/>
          <w:szCs w:val="24"/>
        </w:rPr>
        <w:t xml:space="preserve"> for all </w:t>
      </w:r>
      <w:r w:rsidRPr="00F14089">
        <w:rPr>
          <w:i/>
          <w:iCs/>
          <w:sz w:val="24"/>
          <w:szCs w:val="24"/>
        </w:rPr>
        <w:t>i</w:t>
      </w:r>
      <w:r w:rsidRPr="005E673D">
        <w:rPr>
          <w:sz w:val="24"/>
          <w:szCs w:val="24"/>
        </w:rPr>
        <w:t xml:space="preserve"> and </w:t>
      </w:r>
      <w:r w:rsidRPr="00F14089">
        <w:rPr>
          <w:i/>
          <w:iCs/>
          <w:sz w:val="24"/>
          <w:szCs w:val="24"/>
        </w:rPr>
        <w:t>j</w:t>
      </w:r>
      <w:r w:rsidRPr="005E673D">
        <w:rPr>
          <w:sz w:val="24"/>
          <w:szCs w:val="24"/>
        </w:rPr>
        <w:t>, i.e.,</w:t>
      </w:r>
      <w:r w:rsidR="00A07861">
        <w:rPr>
          <w:sz w:val="24"/>
          <w:szCs w:val="24"/>
        </w:rPr>
        <w:t xml:space="preserve"> </w:t>
      </w:r>
      <w:r w:rsidR="00A07861" w:rsidRPr="003F14A9">
        <w:rPr>
          <w:position w:val="-30"/>
        </w:rPr>
        <w:object w:dxaOrig="1680" w:dyaOrig="560">
          <v:shape id="_x0000_i1328" type="#_x0000_t75" style="width:84pt;height:28.5pt" o:ole="">
            <v:imagedata r:id="rId316" o:title=""/>
          </v:shape>
          <o:OLEObject Type="Embed" ProgID="Equation.3" ShapeID="_x0000_i1328" DrawAspect="Content" ObjectID="_1289044934" r:id="rId317"/>
        </w:object>
      </w:r>
      <w:r w:rsidR="00A07861">
        <w:t>.</w:t>
      </w:r>
    </w:p>
    <w:p w:rsidR="005E673D" w:rsidRPr="00772DDF" w:rsidRDefault="003B2C31" w:rsidP="008D0CDC">
      <w:pPr>
        <w:pStyle w:val="Text"/>
        <w:spacing w:line="240" w:lineRule="auto"/>
        <w:ind w:firstLine="0"/>
        <w:rPr>
          <w:sz w:val="24"/>
          <w:szCs w:val="24"/>
        </w:rPr>
      </w:pPr>
      <w:r w:rsidRPr="003B2C31">
        <w:rPr>
          <w:sz w:val="24"/>
          <w:szCs w:val="24"/>
        </w:rPr>
        <w:t xml:space="preserve">The value of </w:t>
      </w:r>
      <w:r w:rsidRPr="003B2C31">
        <w:rPr>
          <w:i/>
          <w:iCs/>
          <w:sz w:val="24"/>
          <w:szCs w:val="24"/>
        </w:rPr>
        <w:t>d</w:t>
      </w:r>
      <w:r w:rsidRPr="003B2C31">
        <w:rPr>
          <w:i/>
          <w:iCs/>
          <w:sz w:val="24"/>
          <w:szCs w:val="24"/>
          <w:vertAlign w:val="subscript"/>
        </w:rPr>
        <w:t xml:space="preserve">overall </w:t>
      </w:r>
      <w:r w:rsidRPr="003B2C31">
        <w:rPr>
          <w:sz w:val="24"/>
          <w:szCs w:val="24"/>
        </w:rPr>
        <w:t>was found for Arabic digits to be larger th</w:t>
      </w:r>
      <w:r w:rsidR="00D83E40">
        <w:rPr>
          <w:sz w:val="24"/>
          <w:szCs w:val="24"/>
        </w:rPr>
        <w:t xml:space="preserve">an that of Latin by 11.9%. This </w:t>
      </w:r>
      <w:r w:rsidRPr="003B2C31">
        <w:rPr>
          <w:sz w:val="24"/>
          <w:szCs w:val="24"/>
        </w:rPr>
        <w:t>means that interclass separations between Arabic digits are larger</w:t>
      </w:r>
      <w:r w:rsidR="00D83E40">
        <w:rPr>
          <w:sz w:val="24"/>
          <w:szCs w:val="24"/>
        </w:rPr>
        <w:t xml:space="preserve"> than that in case of Latin. To </w:t>
      </w:r>
      <w:r w:rsidRPr="003B2C31">
        <w:rPr>
          <w:sz w:val="24"/>
          <w:szCs w:val="24"/>
        </w:rPr>
        <w:t xml:space="preserve">check the significance of this result, the hypothesis of having the </w:t>
      </w:r>
      <w:r w:rsidRPr="003B2C31">
        <w:rPr>
          <w:i/>
          <w:iCs/>
          <w:sz w:val="24"/>
          <w:szCs w:val="24"/>
        </w:rPr>
        <w:t>d</w:t>
      </w:r>
      <w:r w:rsidRPr="003B2C31">
        <w:rPr>
          <w:i/>
          <w:iCs/>
          <w:sz w:val="24"/>
          <w:szCs w:val="24"/>
          <w:vertAlign w:val="subscript"/>
        </w:rPr>
        <w:t xml:space="preserve">overall </w:t>
      </w:r>
      <w:r w:rsidR="00D83E40">
        <w:rPr>
          <w:sz w:val="24"/>
          <w:szCs w:val="24"/>
        </w:rPr>
        <w:t xml:space="preserve">equal for both cases Latin </w:t>
      </w:r>
      <w:r w:rsidRPr="003B2C31">
        <w:rPr>
          <w:sz w:val="24"/>
          <w:szCs w:val="24"/>
        </w:rPr>
        <w:t>and Arabic is checked. To do so, the training set is partitioned into 6</w:t>
      </w:r>
      <w:r w:rsidR="00B4207E">
        <w:rPr>
          <w:sz w:val="24"/>
          <w:szCs w:val="24"/>
        </w:rPr>
        <w:t xml:space="preserve"> separate subsets, each </w:t>
      </w:r>
      <w:r w:rsidRPr="003B2C31">
        <w:rPr>
          <w:sz w:val="24"/>
          <w:szCs w:val="24"/>
        </w:rPr>
        <w:t xml:space="preserve">containing 10,000 samples. The </w:t>
      </w:r>
      <w:r w:rsidRPr="003B2C31">
        <w:rPr>
          <w:i/>
          <w:iCs/>
          <w:sz w:val="24"/>
          <w:szCs w:val="24"/>
        </w:rPr>
        <w:t>d</w:t>
      </w:r>
      <w:r w:rsidRPr="003B2C31">
        <w:rPr>
          <w:i/>
          <w:iCs/>
          <w:sz w:val="24"/>
          <w:szCs w:val="24"/>
          <w:vertAlign w:val="subscript"/>
        </w:rPr>
        <w:t xml:space="preserve">overall </w:t>
      </w:r>
      <w:r w:rsidRPr="003B2C31">
        <w:rPr>
          <w:sz w:val="24"/>
          <w:szCs w:val="24"/>
        </w:rPr>
        <w:t>measurement is calculated</w:t>
      </w:r>
      <w:r w:rsidR="00B4207E">
        <w:rPr>
          <w:sz w:val="24"/>
          <w:szCs w:val="24"/>
        </w:rPr>
        <w:t xml:space="preserve"> for each subset resulting in 6 </w:t>
      </w:r>
      <w:r w:rsidRPr="003B2C31">
        <w:rPr>
          <w:sz w:val="24"/>
          <w:szCs w:val="24"/>
        </w:rPr>
        <w:t xml:space="preserve">different measurements. This is done for both cases Latin and Arabic. A </w:t>
      </w:r>
      <w:r w:rsidRPr="003B2C31">
        <w:rPr>
          <w:i/>
          <w:iCs/>
          <w:sz w:val="24"/>
          <w:szCs w:val="24"/>
        </w:rPr>
        <w:t>t</w:t>
      </w:r>
      <w:r w:rsidR="00B4207E">
        <w:rPr>
          <w:sz w:val="24"/>
          <w:szCs w:val="24"/>
        </w:rPr>
        <w:t xml:space="preserve">-test [29] is then </w:t>
      </w:r>
      <w:r w:rsidRPr="003B2C31">
        <w:rPr>
          <w:sz w:val="24"/>
          <w:szCs w:val="24"/>
        </w:rPr>
        <w:t xml:space="preserve">performed to check the hypothesis that Latin and Arabic have equal mean value of </w:t>
      </w:r>
      <w:r w:rsidRPr="003B2C31">
        <w:rPr>
          <w:i/>
          <w:iCs/>
          <w:sz w:val="24"/>
          <w:szCs w:val="24"/>
        </w:rPr>
        <w:t>d</w:t>
      </w:r>
      <w:r w:rsidRPr="003B2C31">
        <w:rPr>
          <w:i/>
          <w:iCs/>
          <w:sz w:val="24"/>
          <w:szCs w:val="24"/>
          <w:vertAlign w:val="subscript"/>
        </w:rPr>
        <w:t>overall</w:t>
      </w:r>
      <w:r w:rsidRPr="003B2C31">
        <w:rPr>
          <w:sz w:val="24"/>
          <w:szCs w:val="24"/>
          <w:vertAlign w:val="subscript"/>
        </w:rPr>
        <w:t xml:space="preserve">. </w:t>
      </w:r>
      <w:r w:rsidR="00B4207E">
        <w:rPr>
          <w:sz w:val="24"/>
          <w:szCs w:val="24"/>
        </w:rPr>
        <w:t xml:space="preserve">The </w:t>
      </w:r>
      <w:r w:rsidRPr="003B2C31">
        <w:rPr>
          <w:sz w:val="24"/>
          <w:szCs w:val="24"/>
        </w:rPr>
        <w:t xml:space="preserve">hypothesis was found to have a </w:t>
      </w:r>
      <w:r w:rsidRPr="003B2C31">
        <w:rPr>
          <w:i/>
          <w:iCs/>
          <w:sz w:val="24"/>
          <w:szCs w:val="24"/>
        </w:rPr>
        <w:t>p</w:t>
      </w:r>
      <w:r w:rsidRPr="003B2C31">
        <w:rPr>
          <w:sz w:val="24"/>
          <w:szCs w:val="24"/>
        </w:rPr>
        <w:t>-value of 4.3×10</w:t>
      </w:r>
      <w:r w:rsidRPr="003B2C31">
        <w:rPr>
          <w:sz w:val="24"/>
          <w:szCs w:val="24"/>
          <w:vertAlign w:val="superscript"/>
        </w:rPr>
        <w:t>-8</w:t>
      </w:r>
      <w:r w:rsidRPr="003B2C31">
        <w:rPr>
          <w:sz w:val="24"/>
          <w:szCs w:val="24"/>
        </w:rPr>
        <w:t>, which means th</w:t>
      </w:r>
      <w:r w:rsidR="00B4207E">
        <w:rPr>
          <w:sz w:val="24"/>
          <w:szCs w:val="24"/>
        </w:rPr>
        <w:t xml:space="preserve">at it can be rejected with very </w:t>
      </w:r>
      <w:r w:rsidRPr="003B2C31">
        <w:rPr>
          <w:sz w:val="24"/>
          <w:szCs w:val="24"/>
        </w:rPr>
        <w:t>small significance level.</w:t>
      </w:r>
    </w:p>
    <w:p w:rsidR="005E673D" w:rsidRPr="00AC1DEB" w:rsidRDefault="005E673D" w:rsidP="008D0CDC">
      <w:pPr>
        <w:pStyle w:val="Heading2"/>
        <w:numPr>
          <w:ilvl w:val="1"/>
          <w:numId w:val="12"/>
        </w:numPr>
        <w:rPr>
          <w:b/>
          <w:bCs/>
          <w:i w:val="0"/>
          <w:iCs w:val="0"/>
          <w:sz w:val="24"/>
          <w:szCs w:val="24"/>
        </w:rPr>
      </w:pPr>
      <w:r w:rsidRPr="00AC1DEB">
        <w:rPr>
          <w:b/>
          <w:bCs/>
          <w:i w:val="0"/>
          <w:iCs w:val="0"/>
          <w:sz w:val="24"/>
          <w:szCs w:val="24"/>
        </w:rPr>
        <w:t>Variance</w:t>
      </w:r>
      <w:r w:rsidR="00752889">
        <w:rPr>
          <w:b/>
          <w:bCs/>
          <w:i w:val="0"/>
          <w:iCs w:val="0"/>
          <w:sz w:val="24"/>
          <w:szCs w:val="24"/>
        </w:rPr>
        <w:t>s</w:t>
      </w:r>
    </w:p>
    <w:p w:rsidR="005E673D" w:rsidRPr="00F14089" w:rsidRDefault="005E673D" w:rsidP="008D0CDC">
      <w:pPr>
        <w:pStyle w:val="Text"/>
        <w:spacing w:line="240" w:lineRule="auto"/>
        <w:rPr>
          <w:sz w:val="24"/>
          <w:szCs w:val="24"/>
        </w:rPr>
      </w:pPr>
      <w:r w:rsidRPr="00A07861">
        <w:rPr>
          <w:sz w:val="24"/>
          <w:szCs w:val="24"/>
        </w:rPr>
        <w:t xml:space="preserve">The second reason why Latin digit recognition problem is harder than that of Arabic is that variances in writing Latin digits are larger than that of Arabic. One measure of </w:t>
      </w:r>
      <w:r w:rsidR="006C2795" w:rsidRPr="00A07861">
        <w:rPr>
          <w:sz w:val="24"/>
          <w:szCs w:val="24"/>
        </w:rPr>
        <w:t>variances</w:t>
      </w:r>
      <w:r w:rsidRPr="00A07861">
        <w:rPr>
          <w:sz w:val="24"/>
          <w:szCs w:val="24"/>
        </w:rPr>
        <w:t xml:space="preserve"> (scattering) </w:t>
      </w:r>
      <w:r w:rsidRPr="00F14089">
        <w:rPr>
          <w:i/>
          <w:iCs/>
          <w:sz w:val="24"/>
          <w:szCs w:val="24"/>
        </w:rPr>
        <w:t>S</w:t>
      </w:r>
      <w:r w:rsidRPr="00F14089">
        <w:rPr>
          <w:i/>
          <w:iCs/>
          <w:sz w:val="24"/>
          <w:szCs w:val="24"/>
          <w:vertAlign w:val="subscript"/>
        </w:rPr>
        <w:t>k</w:t>
      </w:r>
      <w:r w:rsidRPr="00A07861">
        <w:rPr>
          <w:sz w:val="24"/>
          <w:szCs w:val="24"/>
        </w:rPr>
        <w:t xml:space="preserve"> of some pattern k</w:t>
      </w:r>
      <w:r w:rsidRPr="00F14089">
        <w:rPr>
          <w:sz w:val="24"/>
          <w:szCs w:val="24"/>
        </w:rPr>
        <w:t xml:space="preserve"> around its mean is the trace of its covariance ma</w:t>
      </w:r>
      <w:r w:rsidR="00BB6EB3">
        <w:rPr>
          <w:sz w:val="24"/>
          <w:szCs w:val="24"/>
        </w:rPr>
        <w:t>trix [</w:t>
      </w:r>
      <w:r w:rsidR="003B2C31">
        <w:rPr>
          <w:sz w:val="24"/>
          <w:szCs w:val="24"/>
        </w:rPr>
        <w:t>10</w:t>
      </w:r>
      <w:r w:rsidRPr="00F14089">
        <w:rPr>
          <w:sz w:val="24"/>
          <w:szCs w:val="24"/>
        </w:rPr>
        <w:t xml:space="preserve">], </w:t>
      </w:r>
    </w:p>
    <w:p w:rsidR="005E673D" w:rsidRDefault="005E673D" w:rsidP="008D0CDC">
      <w:pPr>
        <w:pStyle w:val="Equation"/>
        <w:spacing w:line="240" w:lineRule="auto"/>
        <w:jc w:val="center"/>
      </w:pPr>
      <w:r w:rsidRPr="006C4890">
        <w:rPr>
          <w:position w:val="-28"/>
        </w:rPr>
        <w:object w:dxaOrig="1960" w:dyaOrig="680">
          <v:shape id="_x0000_i1329" type="#_x0000_t75" style="width:97.5pt;height:33.75pt" o:ole="">
            <v:imagedata r:id="rId318" o:title=""/>
          </v:shape>
          <o:OLEObject Type="Embed" ProgID="Equation.3" ShapeID="_x0000_i1329" DrawAspect="Content" ObjectID="_1289044935" r:id="rId319"/>
        </w:object>
      </w:r>
      <w:r>
        <w:t>,</w:t>
      </w:r>
    </w:p>
    <w:p w:rsidR="005E673D" w:rsidRPr="00A07861" w:rsidRDefault="005E673D" w:rsidP="008D0CDC">
      <w:pPr>
        <w:pStyle w:val="Text"/>
        <w:spacing w:line="240" w:lineRule="auto"/>
        <w:rPr>
          <w:sz w:val="24"/>
          <w:szCs w:val="24"/>
        </w:rPr>
      </w:pPr>
      <w:r w:rsidRPr="00A07861">
        <w:rPr>
          <w:sz w:val="24"/>
          <w:szCs w:val="24"/>
        </w:rPr>
        <w:t>where Σ</w:t>
      </w:r>
      <w:r w:rsidRPr="001D2D95">
        <w:rPr>
          <w:sz w:val="24"/>
          <w:szCs w:val="24"/>
          <w:vertAlign w:val="subscript"/>
        </w:rPr>
        <w:t>k</w:t>
      </w:r>
      <w:r w:rsidRPr="00A07861">
        <w:rPr>
          <w:sz w:val="24"/>
          <w:szCs w:val="24"/>
        </w:rPr>
        <w:t xml:space="preserve"> is the covariance matrix of pattern </w:t>
      </w:r>
      <w:r w:rsidRPr="001D2D95">
        <w:rPr>
          <w:i/>
          <w:iCs/>
          <w:sz w:val="24"/>
          <w:szCs w:val="24"/>
        </w:rPr>
        <w:t>k</w:t>
      </w:r>
      <w:r w:rsidRPr="00A07861">
        <w:rPr>
          <w:sz w:val="24"/>
          <w:szCs w:val="24"/>
        </w:rPr>
        <w:t xml:space="preserve">, </w:t>
      </w:r>
      <w:r w:rsidRPr="001D2D95">
        <w:rPr>
          <w:position w:val="-6"/>
          <w:sz w:val="24"/>
          <w:szCs w:val="24"/>
        </w:rPr>
        <w:object w:dxaOrig="340" w:dyaOrig="380">
          <v:shape id="_x0000_i1330" type="#_x0000_t75" style="width:16.5pt;height:18.75pt" o:ole="">
            <v:imagedata r:id="rId320" o:title=""/>
          </v:shape>
          <o:OLEObject Type="Embed" ProgID="Equation.3" ShapeID="_x0000_i1330" DrawAspect="Content" ObjectID="_1289044936" r:id="rId321"/>
        </w:object>
      </w:r>
      <w:r w:rsidRPr="00A07861">
        <w:rPr>
          <w:sz w:val="24"/>
          <w:szCs w:val="24"/>
        </w:rPr>
        <w:t xml:space="preserve"> is the variance of the </w:t>
      </w:r>
      <w:r w:rsidRPr="001D2D95">
        <w:rPr>
          <w:i/>
          <w:iCs/>
          <w:sz w:val="24"/>
          <w:szCs w:val="24"/>
        </w:rPr>
        <w:t>i</w:t>
      </w:r>
      <w:r w:rsidRPr="001D2D95">
        <w:rPr>
          <w:i/>
          <w:iCs/>
          <w:sz w:val="24"/>
          <w:szCs w:val="24"/>
          <w:vertAlign w:val="superscript"/>
        </w:rPr>
        <w:t>th</w:t>
      </w:r>
      <w:r w:rsidRPr="00A07861">
        <w:rPr>
          <w:sz w:val="24"/>
          <w:szCs w:val="24"/>
        </w:rPr>
        <w:t xml:space="preserve"> dimension of pattern</w:t>
      </w:r>
      <w:r w:rsidR="00B4207E">
        <w:rPr>
          <w:sz w:val="24"/>
          <w:szCs w:val="24"/>
        </w:rPr>
        <w:t xml:space="preserve"> </w:t>
      </w:r>
      <w:r w:rsidRPr="001D2D95">
        <w:rPr>
          <w:i/>
          <w:iCs/>
          <w:sz w:val="24"/>
          <w:szCs w:val="24"/>
        </w:rPr>
        <w:t>k</w:t>
      </w:r>
      <w:r w:rsidRPr="00A07861">
        <w:rPr>
          <w:sz w:val="24"/>
          <w:szCs w:val="24"/>
        </w:rPr>
        <w:t xml:space="preserve">, and </w:t>
      </w:r>
      <w:r w:rsidRPr="001D2D95">
        <w:rPr>
          <w:i/>
          <w:iCs/>
          <w:sz w:val="24"/>
          <w:szCs w:val="24"/>
        </w:rPr>
        <w:t>d</w:t>
      </w:r>
      <w:r w:rsidRPr="00A07861">
        <w:rPr>
          <w:sz w:val="24"/>
          <w:szCs w:val="24"/>
        </w:rPr>
        <w:t xml:space="preserve"> is the </w:t>
      </w:r>
      <w:r w:rsidRPr="00A07861">
        <w:rPr>
          <w:sz w:val="24"/>
          <w:szCs w:val="24"/>
        </w:rPr>
        <w:lastRenderedPageBreak/>
        <w:t xml:space="preserve">dimensionality of the pattern. For our problem, the scattering of some digit </w:t>
      </w:r>
      <w:r w:rsidRPr="001D2D95">
        <w:rPr>
          <w:i/>
          <w:iCs/>
          <w:sz w:val="24"/>
          <w:szCs w:val="24"/>
        </w:rPr>
        <w:t>k</w:t>
      </w:r>
      <w:r w:rsidRPr="00A07861">
        <w:rPr>
          <w:sz w:val="24"/>
          <w:szCs w:val="24"/>
        </w:rPr>
        <w:t xml:space="preserve"> around its mean is then given by,</w:t>
      </w:r>
    </w:p>
    <w:p w:rsidR="005E673D" w:rsidRDefault="005E673D" w:rsidP="008D0CDC">
      <w:pPr>
        <w:pStyle w:val="Equation"/>
        <w:spacing w:line="240" w:lineRule="auto"/>
        <w:jc w:val="center"/>
      </w:pPr>
      <w:r w:rsidRPr="00375049">
        <w:rPr>
          <w:position w:val="-30"/>
        </w:rPr>
        <w:object w:dxaOrig="3840" w:dyaOrig="720">
          <v:shape id="_x0000_i1331" type="#_x0000_t75" style="width:192pt;height:36pt" o:ole="">
            <v:imagedata r:id="rId322" o:title=""/>
          </v:shape>
          <o:OLEObject Type="Embed" ProgID="Equation.3" ShapeID="_x0000_i1331" DrawAspect="Content" ObjectID="_1289044937" r:id="rId323"/>
        </w:object>
      </w:r>
    </w:p>
    <w:p w:rsidR="00F9360B" w:rsidRDefault="005E673D" w:rsidP="008D0CDC">
      <w:pPr>
        <w:pStyle w:val="Text"/>
        <w:spacing w:line="240" w:lineRule="auto"/>
        <w:rPr>
          <w:sz w:val="24"/>
          <w:szCs w:val="24"/>
        </w:rPr>
      </w:pPr>
      <w:r w:rsidRPr="00AC4AFC">
        <w:rPr>
          <w:sz w:val="24"/>
          <w:szCs w:val="24"/>
        </w:rPr>
        <w:t>A numerical measure for the overall scattering is</w:t>
      </w:r>
      <w:r w:rsidRPr="00B002AD">
        <w:rPr>
          <w:position w:val="-28"/>
        </w:rPr>
        <w:object w:dxaOrig="1420" w:dyaOrig="680">
          <v:shape id="_x0000_i1332" type="#_x0000_t75" style="width:71.25pt;height:33.75pt" o:ole="">
            <v:imagedata r:id="rId324" o:title=""/>
          </v:shape>
          <o:OLEObject Type="Embed" ProgID="Equation.3" ShapeID="_x0000_i1332" DrawAspect="Content" ObjectID="_1289044938" r:id="rId325"/>
        </w:object>
      </w:r>
      <w:r w:rsidR="00AC4AFC">
        <w:t xml:space="preserve">. </w:t>
      </w:r>
      <w:r w:rsidRPr="00A07861">
        <w:rPr>
          <w:sz w:val="24"/>
          <w:szCs w:val="24"/>
        </w:rPr>
        <w:t xml:space="preserve">It is found that </w:t>
      </w:r>
      <w:r w:rsidRPr="001D2D95">
        <w:rPr>
          <w:i/>
          <w:iCs/>
          <w:sz w:val="24"/>
          <w:szCs w:val="24"/>
        </w:rPr>
        <w:t>S</w:t>
      </w:r>
      <w:r w:rsidRPr="001D2D95">
        <w:rPr>
          <w:i/>
          <w:iCs/>
          <w:sz w:val="24"/>
          <w:szCs w:val="24"/>
          <w:vertAlign w:val="subscript"/>
        </w:rPr>
        <w:t>overall</w:t>
      </w:r>
      <w:r w:rsidRPr="00A07861">
        <w:rPr>
          <w:sz w:val="24"/>
          <w:szCs w:val="24"/>
        </w:rPr>
        <w:t xml:space="preserve"> for Latin digits is 2</w:t>
      </w:r>
      <w:r w:rsidR="00111EB8">
        <w:rPr>
          <w:sz w:val="24"/>
          <w:szCs w:val="24"/>
        </w:rPr>
        <w:t>7.9</w:t>
      </w:r>
      <w:r w:rsidRPr="00A07861">
        <w:rPr>
          <w:sz w:val="24"/>
          <w:szCs w:val="24"/>
        </w:rPr>
        <w:t xml:space="preserve">% larger than that of Arabic. This means that large deviation from the mean is more probable for Latin digits than that for Arabic. </w:t>
      </w:r>
      <w:r w:rsidR="00F9360B" w:rsidRPr="00A07861">
        <w:rPr>
          <w:sz w:val="24"/>
          <w:szCs w:val="24"/>
        </w:rPr>
        <w:t xml:space="preserve">The reason </w:t>
      </w:r>
      <w:r w:rsidR="00F9360B">
        <w:rPr>
          <w:sz w:val="24"/>
          <w:szCs w:val="24"/>
        </w:rPr>
        <w:t xml:space="preserve">behind this might be the fact </w:t>
      </w:r>
      <w:r w:rsidR="00F9360B" w:rsidRPr="00A07861">
        <w:rPr>
          <w:sz w:val="24"/>
          <w:szCs w:val="24"/>
        </w:rPr>
        <w:t xml:space="preserve">that Latin digits have many writing styles as shown in figure </w:t>
      </w:r>
      <w:r w:rsidR="00F9360B">
        <w:rPr>
          <w:sz w:val="24"/>
          <w:szCs w:val="24"/>
        </w:rPr>
        <w:t>7</w:t>
      </w:r>
      <w:r w:rsidR="00F9360B" w:rsidRPr="00A07861">
        <w:rPr>
          <w:sz w:val="24"/>
          <w:szCs w:val="24"/>
        </w:rPr>
        <w:t>.</w:t>
      </w:r>
      <w:r w:rsidR="00F9360B" w:rsidRPr="00A07861">
        <w:rPr>
          <w:sz w:val="24"/>
          <w:szCs w:val="24"/>
        </w:rPr>
        <w:tab/>
      </w:r>
    </w:p>
    <w:p w:rsidR="005E673D" w:rsidRDefault="00C256DA" w:rsidP="008D0CDC">
      <w:pPr>
        <w:pStyle w:val="Text"/>
        <w:spacing w:line="240" w:lineRule="auto"/>
        <w:rPr>
          <w:sz w:val="24"/>
          <w:szCs w:val="24"/>
        </w:rPr>
      </w:pPr>
      <w:r>
        <w:rPr>
          <w:sz w:val="24"/>
          <w:szCs w:val="24"/>
        </w:rPr>
        <w:t>To check the significance of</w:t>
      </w:r>
      <w:r w:rsidR="00872825">
        <w:rPr>
          <w:sz w:val="24"/>
          <w:szCs w:val="24"/>
        </w:rPr>
        <w:t xml:space="preserve"> the </w:t>
      </w:r>
      <w:r w:rsidR="00F8477B" w:rsidRPr="001D2D95">
        <w:rPr>
          <w:i/>
          <w:iCs/>
          <w:sz w:val="24"/>
          <w:szCs w:val="24"/>
        </w:rPr>
        <w:t>S</w:t>
      </w:r>
      <w:r w:rsidR="00F8477B" w:rsidRPr="001D2D95">
        <w:rPr>
          <w:i/>
          <w:iCs/>
          <w:sz w:val="24"/>
          <w:szCs w:val="24"/>
          <w:vertAlign w:val="subscript"/>
        </w:rPr>
        <w:t>overall</w:t>
      </w:r>
      <w:r w:rsidR="00F8477B">
        <w:rPr>
          <w:sz w:val="24"/>
          <w:szCs w:val="24"/>
        </w:rPr>
        <w:t xml:space="preserve"> </w:t>
      </w:r>
      <w:r w:rsidR="00872825">
        <w:rPr>
          <w:sz w:val="24"/>
          <w:szCs w:val="24"/>
        </w:rPr>
        <w:t>comparison between Arabic and Latin digits</w:t>
      </w:r>
      <w:r w:rsidR="00B4207E">
        <w:rPr>
          <w:sz w:val="24"/>
          <w:szCs w:val="24"/>
        </w:rPr>
        <w:t xml:space="preserve">, the training </w:t>
      </w:r>
      <w:r>
        <w:rPr>
          <w:sz w:val="24"/>
          <w:szCs w:val="24"/>
        </w:rPr>
        <w:t xml:space="preserve">set is partitioned into 6 separate subsets, each containing 10,000 samples. The </w:t>
      </w:r>
      <w:r w:rsidR="00EB0F92" w:rsidRPr="001D2D95">
        <w:rPr>
          <w:i/>
          <w:iCs/>
          <w:sz w:val="24"/>
          <w:szCs w:val="24"/>
        </w:rPr>
        <w:t>S</w:t>
      </w:r>
      <w:r w:rsidR="00EB0F92" w:rsidRPr="001D2D95">
        <w:rPr>
          <w:i/>
          <w:iCs/>
          <w:sz w:val="24"/>
          <w:szCs w:val="24"/>
          <w:vertAlign w:val="subscript"/>
        </w:rPr>
        <w:t>overall</w:t>
      </w:r>
      <w:r w:rsidR="00EB0F92" w:rsidRPr="00A07861">
        <w:rPr>
          <w:sz w:val="24"/>
          <w:szCs w:val="24"/>
        </w:rPr>
        <w:t xml:space="preserve"> </w:t>
      </w:r>
      <w:r w:rsidR="00B4207E">
        <w:rPr>
          <w:sz w:val="24"/>
          <w:szCs w:val="24"/>
        </w:rPr>
        <w:t xml:space="preserve">measurement </w:t>
      </w:r>
      <w:r>
        <w:rPr>
          <w:sz w:val="24"/>
          <w:szCs w:val="24"/>
        </w:rPr>
        <w:t>is calculated for each subset resulting in 6 different measuremen</w:t>
      </w:r>
      <w:r w:rsidR="00B4207E">
        <w:rPr>
          <w:sz w:val="24"/>
          <w:szCs w:val="24"/>
        </w:rPr>
        <w:t xml:space="preserve">ts. This is done for both cases </w:t>
      </w:r>
      <w:r>
        <w:rPr>
          <w:sz w:val="24"/>
          <w:szCs w:val="24"/>
        </w:rPr>
        <w:t xml:space="preserve">Latin and Arabic. A </w:t>
      </w:r>
      <w:r w:rsidRPr="00B10F0E">
        <w:rPr>
          <w:i/>
          <w:iCs/>
          <w:sz w:val="24"/>
          <w:szCs w:val="24"/>
        </w:rPr>
        <w:t>t</w:t>
      </w:r>
      <w:r>
        <w:rPr>
          <w:sz w:val="24"/>
          <w:szCs w:val="24"/>
        </w:rPr>
        <w:t>-test is then performed to check the hypoth</w:t>
      </w:r>
      <w:r w:rsidR="00B4207E">
        <w:rPr>
          <w:sz w:val="24"/>
          <w:szCs w:val="24"/>
        </w:rPr>
        <w:t xml:space="preserve">esis that Latin and Arabic have </w:t>
      </w:r>
      <w:r>
        <w:rPr>
          <w:sz w:val="24"/>
          <w:szCs w:val="24"/>
        </w:rPr>
        <w:t xml:space="preserve">equal mean value of </w:t>
      </w:r>
      <w:r w:rsidR="00E83488" w:rsidRPr="001D2D95">
        <w:rPr>
          <w:i/>
          <w:iCs/>
          <w:sz w:val="24"/>
          <w:szCs w:val="24"/>
        </w:rPr>
        <w:t>S</w:t>
      </w:r>
      <w:r w:rsidR="00E83488" w:rsidRPr="001D2D95">
        <w:rPr>
          <w:i/>
          <w:iCs/>
          <w:sz w:val="24"/>
          <w:szCs w:val="24"/>
          <w:vertAlign w:val="subscript"/>
        </w:rPr>
        <w:t>overall</w:t>
      </w:r>
      <w:r>
        <w:rPr>
          <w:sz w:val="24"/>
          <w:szCs w:val="24"/>
          <w:vertAlign w:val="subscript"/>
        </w:rPr>
        <w:t xml:space="preserve">. </w:t>
      </w:r>
      <w:r>
        <w:rPr>
          <w:sz w:val="24"/>
          <w:szCs w:val="24"/>
        </w:rPr>
        <w:t xml:space="preserve">The hypothesis was </w:t>
      </w:r>
      <w:r w:rsidR="00ED2F28">
        <w:rPr>
          <w:sz w:val="24"/>
          <w:szCs w:val="24"/>
        </w:rPr>
        <w:t>found to have a</w:t>
      </w:r>
      <w:r>
        <w:rPr>
          <w:sz w:val="24"/>
          <w:szCs w:val="24"/>
        </w:rPr>
        <w:t xml:space="preserve"> </w:t>
      </w:r>
      <w:r w:rsidRPr="0075441B">
        <w:rPr>
          <w:i/>
          <w:iCs/>
          <w:sz w:val="24"/>
          <w:szCs w:val="24"/>
        </w:rPr>
        <w:t>p</w:t>
      </w:r>
      <w:r>
        <w:rPr>
          <w:sz w:val="24"/>
          <w:szCs w:val="24"/>
        </w:rPr>
        <w:t xml:space="preserve">-value of </w:t>
      </w:r>
      <w:r w:rsidR="00E83488">
        <w:rPr>
          <w:sz w:val="24"/>
          <w:szCs w:val="24"/>
        </w:rPr>
        <w:t>1.1</w:t>
      </w:r>
      <w:r>
        <w:rPr>
          <w:sz w:val="24"/>
          <w:szCs w:val="24"/>
        </w:rPr>
        <w:t>×10</w:t>
      </w:r>
      <w:r w:rsidRPr="0075441B">
        <w:rPr>
          <w:sz w:val="24"/>
          <w:szCs w:val="24"/>
          <w:vertAlign w:val="superscript"/>
        </w:rPr>
        <w:t>-</w:t>
      </w:r>
      <w:r w:rsidR="00E83488">
        <w:rPr>
          <w:sz w:val="24"/>
          <w:szCs w:val="24"/>
          <w:vertAlign w:val="superscript"/>
        </w:rPr>
        <w:t>11</w:t>
      </w:r>
      <w:r>
        <w:rPr>
          <w:sz w:val="24"/>
          <w:szCs w:val="24"/>
        </w:rPr>
        <w:t xml:space="preserve">. </w:t>
      </w:r>
      <w:r w:rsidR="00B4207E">
        <w:rPr>
          <w:sz w:val="24"/>
          <w:szCs w:val="24"/>
        </w:rPr>
        <w:t xml:space="preserve">This means </w:t>
      </w:r>
      <w:r w:rsidR="00ED2F28">
        <w:rPr>
          <w:sz w:val="24"/>
          <w:szCs w:val="24"/>
        </w:rPr>
        <w:t>that the hypothesis can be rejected with very small significance level.</w:t>
      </w:r>
    </w:p>
    <w:p w:rsidR="008E72A1" w:rsidRDefault="008E72A1" w:rsidP="008D0CDC">
      <w:pPr>
        <w:pStyle w:val="Text"/>
        <w:spacing w:line="240" w:lineRule="auto"/>
        <w:ind w:firstLine="0"/>
        <w:rPr>
          <w:sz w:val="24"/>
          <w:szCs w:val="24"/>
        </w:rPr>
      </w:pPr>
    </w:p>
    <w:p w:rsidR="005E673D" w:rsidRPr="002363E1" w:rsidRDefault="005E673D" w:rsidP="008D0CDC">
      <w:pPr>
        <w:pStyle w:val="Heading1"/>
        <w:numPr>
          <w:ilvl w:val="0"/>
          <w:numId w:val="12"/>
        </w:numPr>
        <w:jc w:val="left"/>
        <w:rPr>
          <w:b/>
          <w:bCs/>
          <w:sz w:val="24"/>
          <w:szCs w:val="24"/>
        </w:rPr>
      </w:pPr>
      <w:r w:rsidRPr="002363E1">
        <w:rPr>
          <w:b/>
          <w:bCs/>
          <w:sz w:val="24"/>
          <w:szCs w:val="24"/>
        </w:rPr>
        <w:t>Conclusion</w:t>
      </w:r>
    </w:p>
    <w:p w:rsidR="005E673D" w:rsidRPr="004E1BF3" w:rsidRDefault="005E673D" w:rsidP="008D0CDC">
      <w:pPr>
        <w:pStyle w:val="Text"/>
        <w:spacing w:line="240" w:lineRule="auto"/>
        <w:rPr>
          <w:sz w:val="24"/>
          <w:szCs w:val="24"/>
        </w:rPr>
      </w:pPr>
      <w:r w:rsidRPr="004E1BF3">
        <w:rPr>
          <w:sz w:val="24"/>
          <w:szCs w:val="24"/>
        </w:rPr>
        <w:t xml:space="preserve">In this paper, we have taken a step to encourage doing more research on Arabic digit recognition problem. </w:t>
      </w:r>
      <w:r w:rsidR="0070669C">
        <w:rPr>
          <w:sz w:val="24"/>
          <w:szCs w:val="24"/>
        </w:rPr>
        <w:t>A</w:t>
      </w:r>
      <w:r w:rsidRPr="004E1BF3">
        <w:rPr>
          <w:sz w:val="24"/>
          <w:szCs w:val="24"/>
        </w:rPr>
        <w:t xml:space="preserve"> compa</w:t>
      </w:r>
      <w:r w:rsidR="0070669C">
        <w:rPr>
          <w:sz w:val="24"/>
          <w:szCs w:val="24"/>
        </w:rPr>
        <w:t xml:space="preserve">rison between performances of </w:t>
      </w:r>
      <w:r w:rsidR="00E96335">
        <w:rPr>
          <w:sz w:val="24"/>
          <w:szCs w:val="24"/>
        </w:rPr>
        <w:t>10</w:t>
      </w:r>
      <w:r w:rsidRPr="004E1BF3">
        <w:rPr>
          <w:sz w:val="24"/>
          <w:szCs w:val="24"/>
        </w:rPr>
        <w:t xml:space="preserve"> classifiers has been made on both Arabic and Latin digit recognition problems. An interesting result of such comparison is that while the performance of the most powerful classifier on Arabic</w:t>
      </w:r>
      <w:r w:rsidR="00B4207E">
        <w:rPr>
          <w:sz w:val="24"/>
          <w:szCs w:val="24"/>
        </w:rPr>
        <w:t xml:space="preserve"> </w:t>
      </w:r>
      <w:r w:rsidRPr="004E1BF3">
        <w:rPr>
          <w:sz w:val="24"/>
          <w:szCs w:val="24"/>
        </w:rPr>
        <w:t>and on Latin digits are close, the weakest classifier gives very good perform</w:t>
      </w:r>
      <w:r w:rsidR="00B4207E">
        <w:rPr>
          <w:sz w:val="24"/>
          <w:szCs w:val="24"/>
        </w:rPr>
        <w:t xml:space="preserve">ance on Arabic digits </w:t>
      </w:r>
      <w:r w:rsidRPr="004E1BF3">
        <w:rPr>
          <w:sz w:val="24"/>
          <w:szCs w:val="24"/>
        </w:rPr>
        <w:t>and much worse performance on Latin digits. The reason behin</w:t>
      </w:r>
      <w:r w:rsidR="00B4207E">
        <w:rPr>
          <w:sz w:val="24"/>
          <w:szCs w:val="24"/>
        </w:rPr>
        <w:t xml:space="preserve">d this has been suggested to be </w:t>
      </w:r>
      <w:r w:rsidRPr="004E1BF3">
        <w:rPr>
          <w:sz w:val="24"/>
          <w:szCs w:val="24"/>
        </w:rPr>
        <w:lastRenderedPageBreak/>
        <w:t>that Arabic digit recognition problem is in general easier t</w:t>
      </w:r>
      <w:r w:rsidR="00B4207E">
        <w:rPr>
          <w:sz w:val="24"/>
          <w:szCs w:val="24"/>
        </w:rPr>
        <w:t xml:space="preserve">han that of Latin. However, the </w:t>
      </w:r>
      <w:r w:rsidRPr="004E1BF3">
        <w:rPr>
          <w:sz w:val="24"/>
          <w:szCs w:val="24"/>
        </w:rPr>
        <w:t>percentage of poorly written digits are so close in both cases (Ara</w:t>
      </w:r>
      <w:r w:rsidR="00B4207E">
        <w:rPr>
          <w:sz w:val="24"/>
          <w:szCs w:val="24"/>
        </w:rPr>
        <w:t xml:space="preserve">bic and Latin digits), and they </w:t>
      </w:r>
      <w:r w:rsidRPr="004E1BF3">
        <w:rPr>
          <w:sz w:val="24"/>
          <w:szCs w:val="24"/>
        </w:rPr>
        <w:t>are actually hard to classify for both powerful and weak classifiers.</w:t>
      </w:r>
      <w:r w:rsidR="00B4207E">
        <w:rPr>
          <w:sz w:val="24"/>
          <w:szCs w:val="24"/>
        </w:rPr>
        <w:t xml:space="preserve"> An analysis has been given for </w:t>
      </w:r>
      <w:r w:rsidRPr="004E1BF3">
        <w:rPr>
          <w:sz w:val="24"/>
          <w:szCs w:val="24"/>
        </w:rPr>
        <w:t>why Arabic digits are in general easier to classify than Latin and</w:t>
      </w:r>
      <w:r w:rsidR="00B4207E">
        <w:rPr>
          <w:sz w:val="24"/>
          <w:szCs w:val="24"/>
        </w:rPr>
        <w:t xml:space="preserve"> it has been found that this is </w:t>
      </w:r>
      <w:r w:rsidRPr="004E1BF3">
        <w:rPr>
          <w:sz w:val="24"/>
          <w:szCs w:val="24"/>
        </w:rPr>
        <w:t>because interclass distances between Arabic digits are larger than tha</w:t>
      </w:r>
      <w:r w:rsidR="00B4207E">
        <w:rPr>
          <w:sz w:val="24"/>
          <w:szCs w:val="24"/>
        </w:rPr>
        <w:t xml:space="preserve">t of Latin and variances in </w:t>
      </w:r>
      <w:r w:rsidRPr="004E1BF3">
        <w:rPr>
          <w:sz w:val="24"/>
          <w:szCs w:val="24"/>
        </w:rPr>
        <w:t>writing Arabic digits are smaller.</w:t>
      </w:r>
    </w:p>
    <w:p w:rsidR="005E673D" w:rsidRPr="00573799" w:rsidRDefault="005E673D" w:rsidP="008D0CDC">
      <w:pPr>
        <w:pStyle w:val="ReferenceHead"/>
        <w:jc w:val="left"/>
        <w:rPr>
          <w:b/>
          <w:bCs/>
          <w:sz w:val="24"/>
          <w:szCs w:val="24"/>
        </w:rPr>
      </w:pPr>
      <w:r w:rsidRPr="00573799">
        <w:rPr>
          <w:b/>
          <w:bCs/>
          <w:sz w:val="24"/>
          <w:szCs w:val="24"/>
        </w:rPr>
        <w:t>Acknowledgment</w:t>
      </w:r>
    </w:p>
    <w:p w:rsidR="005E673D" w:rsidRPr="004E1BF3" w:rsidRDefault="005E673D" w:rsidP="008D0CDC">
      <w:pPr>
        <w:pStyle w:val="Text"/>
        <w:spacing w:line="240" w:lineRule="auto"/>
        <w:rPr>
          <w:sz w:val="24"/>
          <w:szCs w:val="24"/>
        </w:rPr>
      </w:pPr>
      <w:r w:rsidRPr="004E1BF3">
        <w:rPr>
          <w:sz w:val="24"/>
          <w:szCs w:val="24"/>
        </w:rPr>
        <w:t>This research is supported by a grant form the American Un</w:t>
      </w:r>
      <w:r w:rsidR="00B30441">
        <w:rPr>
          <w:sz w:val="24"/>
          <w:szCs w:val="24"/>
        </w:rPr>
        <w:t xml:space="preserve">iversity in Cairo (AUC). We are </w:t>
      </w:r>
      <w:r w:rsidRPr="004E1BF3">
        <w:rPr>
          <w:sz w:val="24"/>
          <w:szCs w:val="24"/>
        </w:rPr>
        <w:t>also thankful to all who assisted us in building the database: Hossam Hassan, Reem Ater,</w:t>
      </w:r>
      <w:r w:rsidR="00B30441">
        <w:rPr>
          <w:sz w:val="24"/>
          <w:szCs w:val="24"/>
        </w:rPr>
        <w:t xml:space="preserve"> Nagwa </w:t>
      </w:r>
      <w:r w:rsidRPr="004E1BF3">
        <w:rPr>
          <w:sz w:val="24"/>
          <w:szCs w:val="24"/>
        </w:rPr>
        <w:t xml:space="preserve">Ibrahim, Mohammed Ismail, Mohammed Khairy, Karim </w:t>
      </w:r>
      <w:r w:rsidR="00B30441">
        <w:rPr>
          <w:sz w:val="24"/>
          <w:szCs w:val="24"/>
        </w:rPr>
        <w:t xml:space="preserve">Ater, Mohammed Omran, and Ahmad </w:t>
      </w:r>
      <w:r w:rsidRPr="004E1BF3">
        <w:rPr>
          <w:sz w:val="24"/>
          <w:szCs w:val="24"/>
        </w:rPr>
        <w:t>Ra’fat.</w:t>
      </w:r>
    </w:p>
    <w:p w:rsidR="004E1BF3" w:rsidRPr="00BD32B6" w:rsidRDefault="004E1BF3" w:rsidP="00BD32B6">
      <w:pPr>
        <w:pStyle w:val="ReferenceHead"/>
        <w:spacing w:line="480" w:lineRule="auto"/>
        <w:jc w:val="left"/>
        <w:rPr>
          <w:b/>
          <w:bCs/>
          <w:sz w:val="24"/>
          <w:szCs w:val="24"/>
        </w:rPr>
      </w:pPr>
      <w:r w:rsidRPr="00BD32B6">
        <w:rPr>
          <w:b/>
          <w:bCs/>
          <w:sz w:val="24"/>
          <w:szCs w:val="24"/>
        </w:rPr>
        <w:t>References</w:t>
      </w:r>
    </w:p>
    <w:p w:rsidR="005E673D" w:rsidRPr="00C0752C" w:rsidRDefault="008C614D" w:rsidP="00B4207E">
      <w:pPr>
        <w:pStyle w:val="References"/>
        <w:numPr>
          <w:ilvl w:val="0"/>
          <w:numId w:val="0"/>
        </w:numPr>
        <w:spacing w:after="120"/>
        <w:ind w:left="-90"/>
        <w:rPr>
          <w:sz w:val="24"/>
          <w:szCs w:val="24"/>
        </w:rPr>
      </w:pPr>
      <w:r>
        <w:rPr>
          <w:sz w:val="24"/>
          <w:szCs w:val="24"/>
        </w:rPr>
        <w:t xml:space="preserve">[1] </w:t>
      </w:r>
      <w:r w:rsidR="005E673D" w:rsidRPr="00C0752C">
        <w:rPr>
          <w:sz w:val="24"/>
          <w:szCs w:val="24"/>
        </w:rPr>
        <w:t>Y. LeCun, L. Bottou, Y. Bengio, and P. Haffner, “Gradient-Based Learning Applied to Document Recognition”, Proceedings of the IEEE, vol. 86 no. 11, pp. 2278-2324, 1998.</w:t>
      </w:r>
    </w:p>
    <w:p w:rsidR="005E673D" w:rsidRPr="00C0752C" w:rsidRDefault="008C614D" w:rsidP="00B4207E">
      <w:pPr>
        <w:pStyle w:val="References"/>
        <w:numPr>
          <w:ilvl w:val="0"/>
          <w:numId w:val="0"/>
        </w:numPr>
        <w:spacing w:after="120"/>
        <w:ind w:left="-90"/>
        <w:rPr>
          <w:sz w:val="24"/>
          <w:szCs w:val="24"/>
        </w:rPr>
      </w:pPr>
      <w:r>
        <w:rPr>
          <w:sz w:val="24"/>
          <w:szCs w:val="24"/>
        </w:rPr>
        <w:t>[</w:t>
      </w:r>
      <w:r w:rsidR="00F92555">
        <w:rPr>
          <w:sz w:val="24"/>
          <w:szCs w:val="24"/>
        </w:rPr>
        <w:t>2</w:t>
      </w:r>
      <w:r>
        <w:rPr>
          <w:sz w:val="24"/>
          <w:szCs w:val="24"/>
        </w:rPr>
        <w:t>]</w:t>
      </w:r>
      <w:r w:rsidR="004347FD">
        <w:rPr>
          <w:sz w:val="24"/>
          <w:szCs w:val="24"/>
        </w:rPr>
        <w:t xml:space="preserve"> </w:t>
      </w:r>
      <w:r w:rsidR="005E673D" w:rsidRPr="00C0752C">
        <w:rPr>
          <w:sz w:val="24"/>
          <w:szCs w:val="24"/>
        </w:rPr>
        <w:t>J</w:t>
      </w:r>
      <w:r w:rsidR="00A968C5">
        <w:rPr>
          <w:sz w:val="24"/>
          <w:szCs w:val="24"/>
        </w:rPr>
        <w:t>.</w:t>
      </w:r>
      <w:r w:rsidR="005E673D" w:rsidRPr="00C0752C">
        <w:rPr>
          <w:sz w:val="24"/>
          <w:szCs w:val="24"/>
        </w:rPr>
        <w:t xml:space="preserve"> Dong, “</w:t>
      </w:r>
      <w:hyperlink r:id="rId326" w:history="1">
        <w:r w:rsidR="005E673D" w:rsidRPr="00C0752C">
          <w:rPr>
            <w:sz w:val="24"/>
            <w:szCs w:val="24"/>
          </w:rPr>
          <w:t>Comparison of algorithms for handwritten numeral recognition</w:t>
        </w:r>
      </w:hyperlink>
      <w:r w:rsidR="005E673D" w:rsidRPr="00C0752C">
        <w:rPr>
          <w:sz w:val="24"/>
          <w:szCs w:val="24"/>
        </w:rPr>
        <w:t xml:space="preserve">”, Technical report, CENPARMI, Concordia University, 1999. </w:t>
      </w:r>
    </w:p>
    <w:p w:rsidR="007A3C86" w:rsidRPr="0053089C" w:rsidRDefault="007A3C86" w:rsidP="00B4207E">
      <w:pPr>
        <w:pStyle w:val="References"/>
        <w:numPr>
          <w:ilvl w:val="0"/>
          <w:numId w:val="0"/>
        </w:numPr>
        <w:spacing w:after="120"/>
        <w:ind w:left="-90"/>
        <w:rPr>
          <w:sz w:val="24"/>
          <w:szCs w:val="24"/>
        </w:rPr>
      </w:pPr>
      <w:r w:rsidRPr="0053089C">
        <w:rPr>
          <w:sz w:val="24"/>
          <w:szCs w:val="24"/>
        </w:rPr>
        <w:t>[</w:t>
      </w:r>
      <w:r>
        <w:rPr>
          <w:sz w:val="24"/>
          <w:szCs w:val="24"/>
        </w:rPr>
        <w:t>3</w:t>
      </w:r>
      <w:r w:rsidRPr="0053089C">
        <w:rPr>
          <w:sz w:val="24"/>
          <w:szCs w:val="24"/>
        </w:rPr>
        <w:t xml:space="preserve">] C. Liu, K. Nakashima, H. Sako, H. Fujisawa, </w:t>
      </w:r>
      <w:r w:rsidR="00D70B11" w:rsidRPr="00C0752C">
        <w:rPr>
          <w:sz w:val="24"/>
          <w:szCs w:val="24"/>
        </w:rPr>
        <w:t>“</w:t>
      </w:r>
      <w:r w:rsidRPr="0053089C">
        <w:rPr>
          <w:sz w:val="24"/>
          <w:szCs w:val="24"/>
        </w:rPr>
        <w:t>Handwritten digit recognition: benchmarking of state-of-the-art techniques”, Pattern Recognition, vol. 36, pp. 2271- 2285, 2003.</w:t>
      </w:r>
    </w:p>
    <w:p w:rsidR="006B4B17" w:rsidRDefault="006B4B17" w:rsidP="00B4207E">
      <w:pPr>
        <w:pStyle w:val="References"/>
        <w:numPr>
          <w:ilvl w:val="0"/>
          <w:numId w:val="0"/>
        </w:numPr>
        <w:spacing w:after="120"/>
        <w:ind w:left="-90"/>
        <w:rPr>
          <w:sz w:val="24"/>
          <w:szCs w:val="24"/>
        </w:rPr>
      </w:pPr>
      <w:r>
        <w:rPr>
          <w:sz w:val="24"/>
          <w:szCs w:val="24"/>
        </w:rPr>
        <w:t>[</w:t>
      </w:r>
      <w:r w:rsidR="00836B36">
        <w:rPr>
          <w:sz w:val="24"/>
          <w:szCs w:val="24"/>
        </w:rPr>
        <w:t>4</w:t>
      </w:r>
      <w:r>
        <w:rPr>
          <w:sz w:val="24"/>
          <w:szCs w:val="24"/>
        </w:rPr>
        <w:t xml:space="preserve">] P. Zhang, T. Bui, </w:t>
      </w:r>
      <w:r w:rsidR="00C961F8">
        <w:rPr>
          <w:sz w:val="24"/>
          <w:szCs w:val="24"/>
        </w:rPr>
        <w:t xml:space="preserve">and </w:t>
      </w:r>
      <w:r>
        <w:rPr>
          <w:sz w:val="24"/>
          <w:szCs w:val="24"/>
        </w:rPr>
        <w:t>C. S</w:t>
      </w:r>
      <w:r w:rsidR="00796B1B">
        <w:rPr>
          <w:sz w:val="24"/>
          <w:szCs w:val="24"/>
        </w:rPr>
        <w:t xml:space="preserve">uen, </w:t>
      </w:r>
      <w:r w:rsidR="00D70B11" w:rsidRPr="00C0752C">
        <w:rPr>
          <w:sz w:val="24"/>
          <w:szCs w:val="24"/>
        </w:rPr>
        <w:t>“</w:t>
      </w:r>
      <w:r w:rsidR="00D70B11" w:rsidRPr="00D70B11">
        <w:rPr>
          <w:sz w:val="24"/>
          <w:szCs w:val="24"/>
        </w:rPr>
        <w:t>Hybrid feature extraction and feature selection for improving recognition accuracy of handwritten numerals</w:t>
      </w:r>
      <w:r w:rsidR="00D70B11">
        <w:rPr>
          <w:sz w:val="24"/>
          <w:szCs w:val="24"/>
        </w:rPr>
        <w:t>,</w:t>
      </w:r>
      <w:r w:rsidR="00D70B11" w:rsidRPr="00C0752C">
        <w:rPr>
          <w:sz w:val="24"/>
          <w:szCs w:val="24"/>
        </w:rPr>
        <w:t>”</w:t>
      </w:r>
      <w:r w:rsidR="00D70B11">
        <w:rPr>
          <w:sz w:val="24"/>
          <w:szCs w:val="24"/>
        </w:rPr>
        <w:t xml:space="preserve"> </w:t>
      </w:r>
      <w:r w:rsidR="00B03A14">
        <w:rPr>
          <w:sz w:val="24"/>
          <w:szCs w:val="24"/>
        </w:rPr>
        <w:t xml:space="preserve">ICDAR, 2005. </w:t>
      </w:r>
    </w:p>
    <w:p w:rsidR="0007371A" w:rsidRDefault="00344CC9" w:rsidP="00B4207E">
      <w:pPr>
        <w:pStyle w:val="References"/>
        <w:numPr>
          <w:ilvl w:val="0"/>
          <w:numId w:val="0"/>
        </w:numPr>
        <w:tabs>
          <w:tab w:val="left" w:pos="5980"/>
        </w:tabs>
        <w:spacing w:after="120"/>
        <w:ind w:left="-90"/>
        <w:rPr>
          <w:sz w:val="24"/>
          <w:szCs w:val="24"/>
        </w:rPr>
      </w:pPr>
      <w:r>
        <w:rPr>
          <w:sz w:val="24"/>
          <w:szCs w:val="24"/>
        </w:rPr>
        <w:lastRenderedPageBreak/>
        <w:t xml:space="preserve">[5] </w:t>
      </w:r>
      <w:r w:rsidRPr="00344CC9">
        <w:rPr>
          <w:sz w:val="24"/>
          <w:szCs w:val="24"/>
        </w:rPr>
        <w:t>L</w:t>
      </w:r>
      <w:r>
        <w:rPr>
          <w:sz w:val="24"/>
          <w:szCs w:val="24"/>
        </w:rPr>
        <w:t xml:space="preserve">. </w:t>
      </w:r>
      <w:r w:rsidRPr="00344CC9">
        <w:rPr>
          <w:sz w:val="24"/>
          <w:szCs w:val="24"/>
        </w:rPr>
        <w:t xml:space="preserve">Teow, </w:t>
      </w:r>
      <w:r w:rsidR="00C961F8">
        <w:rPr>
          <w:sz w:val="24"/>
          <w:szCs w:val="24"/>
        </w:rPr>
        <w:t xml:space="preserve">and </w:t>
      </w:r>
      <w:hyperlink r:id="rId327" w:history="1">
        <w:r w:rsidRPr="00344CC9">
          <w:rPr>
            <w:sz w:val="24"/>
            <w:szCs w:val="24"/>
          </w:rPr>
          <w:t>K</w:t>
        </w:r>
        <w:r>
          <w:rPr>
            <w:sz w:val="24"/>
            <w:szCs w:val="24"/>
          </w:rPr>
          <w:t>.</w:t>
        </w:r>
        <w:r w:rsidRPr="00344CC9">
          <w:rPr>
            <w:sz w:val="24"/>
            <w:szCs w:val="24"/>
          </w:rPr>
          <w:t xml:space="preserve"> Loe</w:t>
        </w:r>
      </w:hyperlink>
      <w:r>
        <w:rPr>
          <w:sz w:val="24"/>
          <w:szCs w:val="24"/>
        </w:rPr>
        <w:t>,</w:t>
      </w:r>
      <w:r w:rsidRPr="00344CC9">
        <w:rPr>
          <w:sz w:val="24"/>
          <w:szCs w:val="24"/>
        </w:rPr>
        <w:t xml:space="preserve"> </w:t>
      </w:r>
      <w:r>
        <w:rPr>
          <w:sz w:val="24"/>
          <w:szCs w:val="24"/>
        </w:rPr>
        <w:t>"</w:t>
      </w:r>
      <w:r w:rsidRPr="00344CC9">
        <w:rPr>
          <w:sz w:val="24"/>
          <w:szCs w:val="24"/>
        </w:rPr>
        <w:t>Robust vision-based features and classification schemes for off-line handwritten digit recognition</w:t>
      </w:r>
      <w:r>
        <w:rPr>
          <w:sz w:val="24"/>
          <w:szCs w:val="24"/>
        </w:rPr>
        <w:t>,"</w:t>
      </w:r>
      <w:r w:rsidR="00F1376C">
        <w:rPr>
          <w:sz w:val="24"/>
          <w:szCs w:val="24"/>
        </w:rPr>
        <w:t xml:space="preserve"> Pattern Recognition</w:t>
      </w:r>
      <w:r>
        <w:rPr>
          <w:sz w:val="24"/>
          <w:szCs w:val="24"/>
        </w:rPr>
        <w:t xml:space="preserve">, </w:t>
      </w:r>
      <w:r w:rsidR="00F1376C">
        <w:rPr>
          <w:sz w:val="24"/>
          <w:szCs w:val="24"/>
        </w:rPr>
        <w:t xml:space="preserve">vol. 40, </w:t>
      </w:r>
      <w:r>
        <w:rPr>
          <w:sz w:val="24"/>
          <w:szCs w:val="24"/>
        </w:rPr>
        <w:t xml:space="preserve">no. </w:t>
      </w:r>
      <w:r w:rsidR="00F1376C">
        <w:rPr>
          <w:sz w:val="24"/>
          <w:szCs w:val="24"/>
        </w:rPr>
        <w:t>6</w:t>
      </w:r>
      <w:r>
        <w:rPr>
          <w:sz w:val="24"/>
          <w:szCs w:val="24"/>
        </w:rPr>
        <w:t>, pp.</w:t>
      </w:r>
      <w:r w:rsidRPr="00344CC9">
        <w:rPr>
          <w:sz w:val="24"/>
          <w:szCs w:val="24"/>
        </w:rPr>
        <w:t xml:space="preserve"> </w:t>
      </w:r>
      <w:r w:rsidR="00F1376C">
        <w:rPr>
          <w:sz w:val="24"/>
          <w:szCs w:val="24"/>
        </w:rPr>
        <w:t>1816</w:t>
      </w:r>
      <w:r w:rsidRPr="00344CC9">
        <w:rPr>
          <w:sz w:val="24"/>
          <w:szCs w:val="24"/>
        </w:rPr>
        <w:t>-</w:t>
      </w:r>
      <w:r w:rsidR="00F1376C">
        <w:rPr>
          <w:sz w:val="24"/>
          <w:szCs w:val="24"/>
        </w:rPr>
        <w:t>1824</w:t>
      </w:r>
      <w:r>
        <w:rPr>
          <w:sz w:val="24"/>
          <w:szCs w:val="24"/>
        </w:rPr>
        <w:t>,</w:t>
      </w:r>
      <w:r w:rsidRPr="00344CC9">
        <w:rPr>
          <w:sz w:val="24"/>
          <w:szCs w:val="24"/>
        </w:rPr>
        <w:t xml:space="preserve"> 200</w:t>
      </w:r>
      <w:r w:rsidR="00F1376C">
        <w:rPr>
          <w:sz w:val="24"/>
          <w:szCs w:val="24"/>
        </w:rPr>
        <w:t>7</w:t>
      </w:r>
      <w:r>
        <w:rPr>
          <w:sz w:val="24"/>
          <w:szCs w:val="24"/>
        </w:rPr>
        <w:t>.</w:t>
      </w:r>
    </w:p>
    <w:p w:rsidR="006B4B17" w:rsidRDefault="00E77A3F" w:rsidP="00B4207E">
      <w:pPr>
        <w:pStyle w:val="References"/>
        <w:numPr>
          <w:ilvl w:val="0"/>
          <w:numId w:val="0"/>
        </w:numPr>
        <w:tabs>
          <w:tab w:val="left" w:pos="5980"/>
        </w:tabs>
        <w:spacing w:after="120"/>
        <w:ind w:left="-90"/>
        <w:rPr>
          <w:sz w:val="24"/>
          <w:szCs w:val="24"/>
        </w:rPr>
      </w:pPr>
      <w:r>
        <w:rPr>
          <w:sz w:val="24"/>
          <w:szCs w:val="24"/>
        </w:rPr>
        <w:t>[6] S. Belongie, J. Malik, J. Puzicha, "Shape matching and object recognition using shape contexts," PAMI, vol. 24, no.  24, 2002.</w:t>
      </w:r>
    </w:p>
    <w:p w:rsidR="00E25B01" w:rsidRDefault="002B13F5" w:rsidP="00B4207E">
      <w:pPr>
        <w:pStyle w:val="References"/>
        <w:numPr>
          <w:ilvl w:val="0"/>
          <w:numId w:val="0"/>
        </w:numPr>
        <w:tabs>
          <w:tab w:val="left" w:pos="5980"/>
        </w:tabs>
        <w:spacing w:after="120"/>
        <w:ind w:left="-90"/>
        <w:rPr>
          <w:sz w:val="24"/>
          <w:szCs w:val="24"/>
        </w:rPr>
      </w:pPr>
      <w:r>
        <w:rPr>
          <w:sz w:val="24"/>
          <w:szCs w:val="24"/>
        </w:rPr>
        <w:t>[7</w:t>
      </w:r>
      <w:r w:rsidR="00C961F8">
        <w:rPr>
          <w:sz w:val="24"/>
          <w:szCs w:val="24"/>
        </w:rPr>
        <w:t xml:space="preserve">] </w:t>
      </w:r>
      <w:r w:rsidR="00C961F8" w:rsidRPr="00C961F8">
        <w:rPr>
          <w:sz w:val="24"/>
          <w:szCs w:val="24"/>
        </w:rPr>
        <w:t>F</w:t>
      </w:r>
      <w:bookmarkStart w:id="78" w:name="bbiog1"/>
      <w:bookmarkEnd w:id="78"/>
      <w:r w:rsidR="00C961F8">
        <w:rPr>
          <w:sz w:val="24"/>
          <w:szCs w:val="24"/>
        </w:rPr>
        <w:t xml:space="preserve">. </w:t>
      </w:r>
      <w:hyperlink r:id="rId328" w:anchor="biog1#biog1" w:history="1">
        <w:r w:rsidR="00C961F8" w:rsidRPr="00C961F8">
          <w:rPr>
            <w:sz w:val="24"/>
            <w:szCs w:val="24"/>
          </w:rPr>
          <w:t>Lauer</w:t>
        </w:r>
      </w:hyperlink>
      <w:hyperlink r:id="rId329" w:anchor="aff1#aff1" w:history="1">
        <w:r w:rsidR="00C961F8" w:rsidRPr="00C961F8">
          <w:rPr>
            <w:sz w:val="24"/>
            <w:szCs w:val="24"/>
          </w:rPr>
          <w:t>a</w:t>
        </w:r>
      </w:hyperlink>
      <w:r w:rsidR="00C961F8" w:rsidRPr="00C961F8">
        <w:rPr>
          <w:sz w:val="24"/>
          <w:szCs w:val="24"/>
        </w:rPr>
        <w:t>,</w:t>
      </w:r>
      <w:r w:rsidR="00C961F8">
        <w:rPr>
          <w:sz w:val="24"/>
          <w:szCs w:val="24"/>
        </w:rPr>
        <w:t xml:space="preserve"> </w:t>
      </w:r>
      <w:r w:rsidR="00C961F8" w:rsidRPr="00C961F8">
        <w:rPr>
          <w:sz w:val="24"/>
          <w:szCs w:val="24"/>
        </w:rPr>
        <w:t>C</w:t>
      </w:r>
      <w:bookmarkStart w:id="79" w:name="bbiog2"/>
      <w:bookmarkEnd w:id="79"/>
      <w:r w:rsidR="00C961F8">
        <w:rPr>
          <w:sz w:val="24"/>
          <w:szCs w:val="24"/>
        </w:rPr>
        <w:t xml:space="preserve">. </w:t>
      </w:r>
      <w:hyperlink r:id="rId330" w:anchor="biog2#biog2" w:history="1">
        <w:r w:rsidR="00C961F8" w:rsidRPr="00C961F8">
          <w:rPr>
            <w:sz w:val="24"/>
            <w:szCs w:val="24"/>
          </w:rPr>
          <w:t>Suen</w:t>
        </w:r>
      </w:hyperlink>
      <w:r w:rsidR="00C961F8" w:rsidRPr="00C961F8">
        <w:rPr>
          <w:sz w:val="24"/>
          <w:szCs w:val="24"/>
        </w:rPr>
        <w:t>, and G</w:t>
      </w:r>
      <w:r w:rsidR="00C961F8">
        <w:rPr>
          <w:sz w:val="24"/>
          <w:szCs w:val="24"/>
        </w:rPr>
        <w:t>.</w:t>
      </w:r>
      <w:r w:rsidR="00C961F8" w:rsidRPr="00C961F8">
        <w:rPr>
          <w:sz w:val="24"/>
          <w:szCs w:val="24"/>
        </w:rPr>
        <w:t xml:space="preserve"> </w:t>
      </w:r>
      <w:bookmarkStart w:id="80" w:name="bbiog3"/>
      <w:bookmarkEnd w:id="80"/>
      <w:r w:rsidR="00707BA8" w:rsidRPr="00C961F8">
        <w:rPr>
          <w:sz w:val="24"/>
          <w:szCs w:val="24"/>
        </w:rPr>
        <w:fldChar w:fldCharType="begin"/>
      </w:r>
      <w:r w:rsidR="00C961F8" w:rsidRPr="00C961F8">
        <w:rPr>
          <w:sz w:val="24"/>
          <w:szCs w:val="24"/>
        </w:rPr>
        <w:instrText xml:space="preserve"> HYPERLINK "http://www.sciencedirect.com/science?_ob=ArticleURL&amp;_udi=B6V14-4MFCVV9-2&amp;_user=10&amp;_rdoc=1&amp;_fmt=&amp;_orig=search&amp;_sort=d&amp;view=c&amp;_acct=C000050221&amp;_version=1&amp;_urlVersion=0&amp;_userid=10&amp;md5=25d447ea833fbfca242534f1f9a20335" \l "biog3#biog3" </w:instrText>
      </w:r>
      <w:r w:rsidR="00707BA8" w:rsidRPr="00C961F8">
        <w:rPr>
          <w:sz w:val="24"/>
          <w:szCs w:val="24"/>
        </w:rPr>
        <w:fldChar w:fldCharType="separate"/>
      </w:r>
      <w:r w:rsidR="00C961F8" w:rsidRPr="00C961F8">
        <w:rPr>
          <w:sz w:val="24"/>
          <w:szCs w:val="24"/>
        </w:rPr>
        <w:t>Bloch</w:t>
      </w:r>
      <w:r w:rsidR="00707BA8" w:rsidRPr="00C961F8">
        <w:rPr>
          <w:sz w:val="24"/>
          <w:szCs w:val="24"/>
        </w:rPr>
        <w:fldChar w:fldCharType="end"/>
      </w:r>
      <w:hyperlink r:id="rId331" w:anchor="aff1#aff1" w:history="1">
        <w:r w:rsidR="00C961F8" w:rsidRPr="00C961F8">
          <w:rPr>
            <w:sz w:val="24"/>
            <w:szCs w:val="24"/>
          </w:rPr>
          <w:t>a</w:t>
        </w:r>
      </w:hyperlink>
      <w:r w:rsidR="00C961F8" w:rsidRPr="00C961F8">
        <w:rPr>
          <w:sz w:val="24"/>
          <w:szCs w:val="24"/>
        </w:rPr>
        <w:t>,</w:t>
      </w:r>
      <w:r w:rsidR="00C961F8">
        <w:rPr>
          <w:sz w:val="24"/>
          <w:szCs w:val="24"/>
        </w:rPr>
        <w:t>"</w:t>
      </w:r>
      <w:r w:rsidR="00C961F8" w:rsidRPr="00C961F8">
        <w:rPr>
          <w:sz w:val="24"/>
          <w:szCs w:val="24"/>
        </w:rPr>
        <w:t xml:space="preserve"> </w:t>
      </w:r>
      <w:r w:rsidR="00C961F8">
        <w:rPr>
          <w:sz w:val="24"/>
          <w:szCs w:val="24"/>
        </w:rPr>
        <w:t xml:space="preserve">A </w:t>
      </w:r>
      <w:r w:rsidR="00C961F8" w:rsidRPr="00C961F8">
        <w:rPr>
          <w:sz w:val="24"/>
          <w:szCs w:val="24"/>
        </w:rPr>
        <w:t>trainable feature extractor fo</w:t>
      </w:r>
      <w:r w:rsidR="00C961F8">
        <w:rPr>
          <w:sz w:val="24"/>
          <w:szCs w:val="24"/>
        </w:rPr>
        <w:t xml:space="preserve">r handwritten digit recognition," </w:t>
      </w:r>
      <w:r w:rsidR="00C961F8" w:rsidRPr="0053089C">
        <w:rPr>
          <w:sz w:val="24"/>
          <w:szCs w:val="24"/>
        </w:rPr>
        <w:t>Pattern Recognition, vol. 36, pp. 2271- 2285, 2003.</w:t>
      </w:r>
    </w:p>
    <w:p w:rsidR="0053089C" w:rsidRPr="00B27216" w:rsidRDefault="008C614D" w:rsidP="00B4207E">
      <w:pPr>
        <w:autoSpaceDE w:val="0"/>
        <w:autoSpaceDN w:val="0"/>
        <w:adjustRightInd w:val="0"/>
        <w:ind w:left="-90"/>
        <w:jc w:val="lowKashida"/>
        <w:rPr>
          <w:sz w:val="24"/>
          <w:szCs w:val="24"/>
        </w:rPr>
      </w:pPr>
      <w:r w:rsidRPr="00B27216">
        <w:rPr>
          <w:sz w:val="24"/>
          <w:szCs w:val="24"/>
        </w:rPr>
        <w:t>[</w:t>
      </w:r>
      <w:r w:rsidR="00784012" w:rsidRPr="00B27216">
        <w:rPr>
          <w:sz w:val="24"/>
          <w:szCs w:val="24"/>
        </w:rPr>
        <w:t>8</w:t>
      </w:r>
      <w:r w:rsidRPr="00B27216">
        <w:rPr>
          <w:sz w:val="24"/>
          <w:szCs w:val="24"/>
        </w:rPr>
        <w:t>]</w:t>
      </w:r>
      <w:r w:rsidR="00B27216">
        <w:rPr>
          <w:sz w:val="24"/>
          <w:szCs w:val="24"/>
        </w:rPr>
        <w:t xml:space="preserve"> </w:t>
      </w:r>
      <w:r w:rsidR="00BE5CF9" w:rsidRPr="00B27216">
        <w:rPr>
          <w:sz w:val="24"/>
          <w:szCs w:val="24"/>
        </w:rPr>
        <w:t>D. Gorgevik, D. Cakmakov, "An efficient three-stage c</w:t>
      </w:r>
      <w:r w:rsidR="00375A0F">
        <w:rPr>
          <w:sz w:val="24"/>
          <w:szCs w:val="24"/>
        </w:rPr>
        <w:t xml:space="preserve">lassifier for handwritten digit </w:t>
      </w:r>
      <w:r w:rsidR="00BE5CF9" w:rsidRPr="00B27216">
        <w:rPr>
          <w:sz w:val="24"/>
          <w:szCs w:val="24"/>
        </w:rPr>
        <w:t>recognition", ICPR'04, pp. 1051-4651, 2004</w:t>
      </w:r>
      <w:r w:rsidR="00AE6D43" w:rsidRPr="00B27216">
        <w:rPr>
          <w:sz w:val="24"/>
          <w:szCs w:val="24"/>
        </w:rPr>
        <w:t>.</w:t>
      </w:r>
      <w:r w:rsidR="005E673D" w:rsidRPr="00B27216">
        <w:rPr>
          <w:sz w:val="24"/>
          <w:szCs w:val="24"/>
        </w:rPr>
        <w:t xml:space="preserve">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[9] E. El-Sherif, S. Abdelazeem, “A Two-Stage System for Arabi</w:t>
      </w:r>
      <w:r w:rsidR="00375A0F">
        <w:rPr>
          <w:sz w:val="24"/>
          <w:szCs w:val="24"/>
        </w:rPr>
        <w:t xml:space="preserve">c Handwritten Digit Recognition </w:t>
      </w:r>
      <w:r w:rsidRPr="00B30441">
        <w:rPr>
          <w:sz w:val="24"/>
          <w:szCs w:val="24"/>
        </w:rPr>
        <w:t>Tested on a New Large Database”, International Conference</w:t>
      </w:r>
      <w:r w:rsidR="00375A0F">
        <w:rPr>
          <w:sz w:val="24"/>
          <w:szCs w:val="24"/>
        </w:rPr>
        <w:t xml:space="preserve"> on Artificial Intelligence and </w:t>
      </w:r>
      <w:r w:rsidRPr="00B30441">
        <w:rPr>
          <w:sz w:val="24"/>
          <w:szCs w:val="24"/>
        </w:rPr>
        <w:t xml:space="preserve">Pattern Recognition (AIPR-07), Orlando, FL, USA, July 2007.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 xml:space="preserve">[10] R. Duda, P. Hart, D. Stork, </w:t>
      </w:r>
      <w:r w:rsidRPr="00B30441">
        <w:rPr>
          <w:i/>
          <w:iCs/>
          <w:sz w:val="24"/>
          <w:szCs w:val="24"/>
        </w:rPr>
        <w:t>Pattern Classification</w:t>
      </w:r>
      <w:r w:rsidRPr="00B30441">
        <w:rPr>
          <w:sz w:val="24"/>
          <w:szCs w:val="24"/>
        </w:rPr>
        <w:t>, 2</w:t>
      </w:r>
      <w:r w:rsidRPr="00B30441">
        <w:rPr>
          <w:sz w:val="24"/>
          <w:szCs w:val="24"/>
          <w:vertAlign w:val="superscript"/>
        </w:rPr>
        <w:t xml:space="preserve">nd </w:t>
      </w:r>
      <w:r w:rsidRPr="00B30441">
        <w:rPr>
          <w:sz w:val="24"/>
          <w:szCs w:val="24"/>
        </w:rPr>
        <w:t xml:space="preserve">Edition, Wiley, New York, 2000.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[11] R. Caruana, A. Niculescu-Mizil, “An empirical co</w:t>
      </w:r>
      <w:r w:rsidR="00375A0F">
        <w:rPr>
          <w:sz w:val="24"/>
          <w:szCs w:val="24"/>
        </w:rPr>
        <w:t>mparison of supervised learnin</w:t>
      </w:r>
      <w:r w:rsidR="008D0CDC">
        <w:rPr>
          <w:sz w:val="24"/>
          <w:szCs w:val="24"/>
        </w:rPr>
        <w:t xml:space="preserve"> </w:t>
      </w:r>
      <w:r w:rsidR="00375A0F">
        <w:rPr>
          <w:sz w:val="24"/>
          <w:szCs w:val="24"/>
        </w:rPr>
        <w:t xml:space="preserve">g </w:t>
      </w:r>
      <w:r w:rsidRPr="00B30441">
        <w:rPr>
          <w:sz w:val="24"/>
          <w:szCs w:val="24"/>
        </w:rPr>
        <w:t xml:space="preserve">algorithms”, ICML, pp. 161-168, 2006.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[12] S. Mozaffari, K. Faez, M. Ziaratban, “Structural Decomposit</w:t>
      </w:r>
      <w:r w:rsidR="00375A0F">
        <w:rPr>
          <w:sz w:val="24"/>
          <w:szCs w:val="24"/>
        </w:rPr>
        <w:t xml:space="preserve">ion and Statistical Description </w:t>
      </w:r>
      <w:r w:rsidRPr="00B30441">
        <w:rPr>
          <w:sz w:val="24"/>
          <w:szCs w:val="24"/>
        </w:rPr>
        <w:t xml:space="preserve">of Farsi/Arabic Handwritten Numeric Characters”, ICDAR,pp. 237-241, 2005.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[13] H. Soltanzadeh, M. Rahmati, “Recognition of Persian handwrit</w:t>
      </w:r>
      <w:r w:rsidR="00375A0F">
        <w:rPr>
          <w:sz w:val="24"/>
          <w:szCs w:val="24"/>
        </w:rPr>
        <w:t xml:space="preserve">ten digits using image profiles </w:t>
      </w:r>
      <w:r w:rsidRPr="00B30441">
        <w:rPr>
          <w:sz w:val="24"/>
          <w:szCs w:val="24"/>
        </w:rPr>
        <w:t xml:space="preserve">of multiple orientations”, Pattern Recognition Letters, vol. 25, no. 14, 1569-1576, 2004.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[14] F. Al-Omari, O. Al-Jarrah, “Handwritten Indian nu</w:t>
      </w:r>
      <w:r w:rsidR="00375A0F">
        <w:rPr>
          <w:sz w:val="24"/>
          <w:szCs w:val="24"/>
        </w:rPr>
        <w:t xml:space="preserve">merals recognition system using </w:t>
      </w:r>
      <w:r w:rsidRPr="00B30441">
        <w:rPr>
          <w:sz w:val="24"/>
          <w:szCs w:val="24"/>
        </w:rPr>
        <w:t>probabilistic neural networks”, Advanced Engineering Informa</w:t>
      </w:r>
      <w:r>
        <w:rPr>
          <w:sz w:val="24"/>
          <w:szCs w:val="24"/>
        </w:rPr>
        <w:t>tics, vol. 18, no. 1, pp. 9-16,</w:t>
      </w:r>
      <w:r w:rsidR="00375A0F">
        <w:rPr>
          <w:sz w:val="24"/>
          <w:szCs w:val="24"/>
        </w:rPr>
        <w:t xml:space="preserve"> </w:t>
      </w:r>
      <w:r w:rsidRPr="00B30441">
        <w:rPr>
          <w:sz w:val="24"/>
          <w:szCs w:val="24"/>
        </w:rPr>
        <w:t xml:space="preserve">2004.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lastRenderedPageBreak/>
        <w:t>[15] F. Said, R. Yacoub, C. Suen, “Recognition of English and Arabic Nu</w:t>
      </w:r>
      <w:r>
        <w:rPr>
          <w:sz w:val="24"/>
          <w:szCs w:val="24"/>
        </w:rPr>
        <w:t xml:space="preserve">merals using a Dynamic </w:t>
      </w:r>
      <w:r w:rsidRPr="00B30441">
        <w:rPr>
          <w:sz w:val="24"/>
          <w:szCs w:val="24"/>
        </w:rPr>
        <w:t xml:space="preserve">Number of Hidden Neurons”, ICDAR, pp. 237-240, 1999.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[16] Y. Al-Ohali, M. Cheriet, and C. Suen, “Database for re</w:t>
      </w:r>
      <w:r>
        <w:rPr>
          <w:sz w:val="24"/>
          <w:szCs w:val="24"/>
        </w:rPr>
        <w:t xml:space="preserve">cognition of handwritten Arabic </w:t>
      </w:r>
      <w:r w:rsidRPr="00B30441">
        <w:rPr>
          <w:sz w:val="24"/>
          <w:szCs w:val="24"/>
        </w:rPr>
        <w:t xml:space="preserve">cheques”, Pattern Recognition, vol. 36, pp. 111–121, 2003.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[17] N. Kharma, M. Ahmed, and R.Ward, “A new comprehensive</w:t>
      </w:r>
      <w:r>
        <w:rPr>
          <w:sz w:val="24"/>
          <w:szCs w:val="24"/>
        </w:rPr>
        <w:t xml:space="preserve"> database of handwritten words, </w:t>
      </w:r>
      <w:r w:rsidRPr="00B30441">
        <w:rPr>
          <w:sz w:val="24"/>
          <w:szCs w:val="24"/>
        </w:rPr>
        <w:t xml:space="preserve">numbers and signatures used for OCR testing”, In Proc </w:t>
      </w:r>
      <w:r>
        <w:rPr>
          <w:sz w:val="24"/>
          <w:szCs w:val="24"/>
        </w:rPr>
        <w:t xml:space="preserve">of IEEE Canandian conference on </w:t>
      </w:r>
      <w:r w:rsidRPr="00B30441">
        <w:rPr>
          <w:sz w:val="24"/>
          <w:szCs w:val="24"/>
        </w:rPr>
        <w:t xml:space="preserve">electrical and computer engineering, pp. 766–768, 1999.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[18] N. Giusti, F. Masulli, A. Sperduti, “Theoretical and Exper</w:t>
      </w:r>
      <w:r>
        <w:rPr>
          <w:sz w:val="24"/>
          <w:szCs w:val="24"/>
        </w:rPr>
        <w:t xml:space="preserve">imental Analysis of a Two-Stage </w:t>
      </w:r>
      <w:r w:rsidRPr="00B30441">
        <w:rPr>
          <w:sz w:val="24"/>
          <w:szCs w:val="24"/>
        </w:rPr>
        <w:t>System for Classification”, IEEE Transactions on Pattern Ana</w:t>
      </w:r>
      <w:r>
        <w:rPr>
          <w:sz w:val="24"/>
          <w:szCs w:val="24"/>
        </w:rPr>
        <w:t xml:space="preserve">lysis and Machine Intelligence, </w:t>
      </w:r>
      <w:r w:rsidRPr="00B30441">
        <w:rPr>
          <w:sz w:val="24"/>
          <w:szCs w:val="24"/>
        </w:rPr>
        <w:t xml:space="preserve">vol. 24, no. 7, pp. 893 – 904, 2002.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 xml:space="preserve">[19] M. Hellman, "The nearest neighbor classification rule with a reject option," </w:t>
      </w:r>
      <w:r>
        <w:rPr>
          <w:sz w:val="24"/>
          <w:szCs w:val="24"/>
        </w:rPr>
        <w:t xml:space="preserve">IEEE </w:t>
      </w:r>
      <w:r w:rsidRPr="00B30441">
        <w:rPr>
          <w:sz w:val="24"/>
          <w:szCs w:val="24"/>
        </w:rPr>
        <w:t xml:space="preserve">Transactions on Systems Science and Cybernetics, vol. 6, no. 3, pp.179–185, 1970.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[20] J. Friedman, “Another Approach to Polychotomous Cla</w:t>
      </w:r>
      <w:r>
        <w:rPr>
          <w:sz w:val="24"/>
          <w:szCs w:val="24"/>
        </w:rPr>
        <w:t xml:space="preserve">ssification”, Technical Report, </w:t>
      </w:r>
      <w:r w:rsidRPr="00B30441">
        <w:rPr>
          <w:sz w:val="24"/>
          <w:szCs w:val="24"/>
        </w:rPr>
        <w:t xml:space="preserve">Stanford University, 1996.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[21] K. Bennett, O. Mangasarian, “Multicategory Discrimi</w:t>
      </w:r>
      <w:r>
        <w:rPr>
          <w:sz w:val="24"/>
          <w:szCs w:val="24"/>
        </w:rPr>
        <w:t xml:space="preserve">nation via Linear Programming”, </w:t>
      </w:r>
      <w:r w:rsidRPr="00B30441">
        <w:rPr>
          <w:sz w:val="24"/>
          <w:szCs w:val="24"/>
        </w:rPr>
        <w:t xml:space="preserve">Optimization Methods and Software, vol. 3, pp. 27-39, 1994.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 xml:space="preserve">[22] D. Price, S. Knerr, L. Personnaz, and G. Dreyfus, “Pairwise </w:t>
      </w:r>
      <w:r>
        <w:rPr>
          <w:sz w:val="24"/>
          <w:szCs w:val="24"/>
        </w:rPr>
        <w:t xml:space="preserve">neural network classifiers with </w:t>
      </w:r>
      <w:r w:rsidRPr="00B30441">
        <w:rPr>
          <w:sz w:val="24"/>
          <w:szCs w:val="24"/>
        </w:rPr>
        <w:t>probabilistic outputs”, Advances in Neural Information Pro</w:t>
      </w:r>
      <w:r>
        <w:rPr>
          <w:sz w:val="24"/>
          <w:szCs w:val="24"/>
        </w:rPr>
        <w:t xml:space="preserve">cessing Systems 7 (NIPS-94),pp. </w:t>
      </w:r>
      <w:r w:rsidRPr="00B30441">
        <w:rPr>
          <w:sz w:val="24"/>
          <w:szCs w:val="24"/>
        </w:rPr>
        <w:t xml:space="preserve">1109–1116, 1995. </w:t>
      </w:r>
    </w:p>
    <w:p w:rsidR="00B30441" w:rsidRPr="00B30441" w:rsidRDefault="00B30441" w:rsidP="00B4207E">
      <w:pPr>
        <w:pStyle w:val="References"/>
        <w:numPr>
          <w:ilvl w:val="0"/>
          <w:numId w:val="0"/>
        </w:numPr>
        <w:tabs>
          <w:tab w:val="left" w:pos="-90"/>
        </w:tabs>
        <w:spacing w:after="120"/>
        <w:ind w:left="-90"/>
        <w:rPr>
          <w:sz w:val="24"/>
          <w:szCs w:val="24"/>
        </w:rPr>
      </w:pPr>
      <w:r w:rsidRPr="00B30441">
        <w:rPr>
          <w:sz w:val="24"/>
          <w:szCs w:val="24"/>
        </w:rPr>
        <w:t>[23] T. Hastie and R. Tibshirani, “Classification by pairwis</w:t>
      </w:r>
      <w:r>
        <w:rPr>
          <w:sz w:val="24"/>
          <w:szCs w:val="24"/>
        </w:rPr>
        <w:t xml:space="preserve">e coupling”, Advances in Neural </w:t>
      </w:r>
      <w:r w:rsidRPr="00B30441">
        <w:rPr>
          <w:sz w:val="24"/>
          <w:szCs w:val="24"/>
        </w:rPr>
        <w:t xml:space="preserve">Information Processing Systems 10 (NIPS-97), pp. 507–513, 1998. </w:t>
      </w:r>
    </w:p>
    <w:p w:rsidR="00B30441" w:rsidRDefault="00B30441" w:rsidP="00B4207E">
      <w:pPr>
        <w:pStyle w:val="References"/>
        <w:numPr>
          <w:ilvl w:val="0"/>
          <w:numId w:val="0"/>
        </w:numPr>
        <w:tabs>
          <w:tab w:val="left" w:pos="-90"/>
        </w:tabs>
        <w:spacing w:after="120"/>
        <w:ind w:left="-90"/>
        <w:rPr>
          <w:sz w:val="24"/>
          <w:szCs w:val="24"/>
        </w:rPr>
      </w:pPr>
      <w:r w:rsidRPr="00B30441">
        <w:rPr>
          <w:sz w:val="24"/>
          <w:szCs w:val="24"/>
        </w:rPr>
        <w:lastRenderedPageBreak/>
        <w:t>[24] C. Cortes, V. Vapnik, “Support vector networks”, Machin</w:t>
      </w:r>
      <w:r>
        <w:rPr>
          <w:sz w:val="24"/>
          <w:szCs w:val="24"/>
        </w:rPr>
        <w:t xml:space="preserve">e Learning, vol. 20, no. 3, pp. </w:t>
      </w:r>
      <w:r w:rsidRPr="00B30441">
        <w:rPr>
          <w:sz w:val="24"/>
          <w:szCs w:val="24"/>
        </w:rPr>
        <w:t>273-297, 1995.</w:t>
      </w:r>
    </w:p>
    <w:p w:rsidR="005E673D" w:rsidRPr="00C0752C" w:rsidRDefault="005E673D" w:rsidP="00B4207E">
      <w:pPr>
        <w:pStyle w:val="References"/>
        <w:numPr>
          <w:ilvl w:val="0"/>
          <w:numId w:val="0"/>
        </w:numPr>
        <w:tabs>
          <w:tab w:val="left" w:pos="-90"/>
        </w:tabs>
        <w:spacing w:after="120"/>
        <w:ind w:left="-90"/>
        <w:rPr>
          <w:sz w:val="24"/>
          <w:szCs w:val="24"/>
        </w:rPr>
      </w:pPr>
    </w:p>
    <w:sectPr w:rsidR="005E673D" w:rsidRPr="00C0752C" w:rsidSect="008D0CDC">
      <w:type w:val="continuous"/>
      <w:pgSz w:w="12240" w:h="15840" w:code="1"/>
      <w:pgMar w:top="1440" w:right="1440" w:bottom="1440" w:left="1440" w:header="432" w:footer="432"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E11" w:rsidRDefault="00EC5E11">
      <w:r>
        <w:separator/>
      </w:r>
    </w:p>
  </w:endnote>
  <w:endnote w:type="continuationSeparator" w:id="1">
    <w:p w:rsidR="00EC5E11" w:rsidRDefault="00EC5E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E11" w:rsidRDefault="00EC5E11"/>
  </w:footnote>
  <w:footnote w:type="continuationSeparator" w:id="1">
    <w:p w:rsidR="00EC5E11" w:rsidRDefault="00EC5E11">
      <w:r>
        <w:continuationSeparator/>
      </w:r>
    </w:p>
  </w:footnote>
  <w:footnote w:id="2">
    <w:p w:rsidR="00D6327C" w:rsidRDefault="00D6327C" w:rsidP="004F0702">
      <w:pPr>
        <w:pStyle w:val="FootnoteText"/>
      </w:pP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27C" w:rsidRDefault="00D6327C">
    <w:pPr>
      <w:framePr w:wrap="auto" w:vAnchor="text" w:hAnchor="margin" w:xAlign="right" w:y="1"/>
    </w:pPr>
    <w:fldSimple w:instr="PAGE  ">
      <w:r w:rsidR="00FC6295">
        <w:rPr>
          <w:noProof/>
        </w:rPr>
        <w:t>3</w:t>
      </w:r>
    </w:fldSimple>
  </w:p>
  <w:p w:rsidR="00D6327C" w:rsidRDefault="00D6327C">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28B18EA"/>
    <w:multiLevelType w:val="multilevel"/>
    <w:tmpl w:val="FF30914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F4B4543"/>
    <w:multiLevelType w:val="multilevel"/>
    <w:tmpl w:val="DB165546"/>
    <w:lvl w:ilvl="0">
      <w:start w:val="4"/>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20631E8C"/>
    <w:multiLevelType w:val="multilevel"/>
    <w:tmpl w:val="2390B3BC"/>
    <w:lvl w:ilvl="0">
      <w:start w:val="4"/>
      <w:numFmt w:val="decimal"/>
      <w:lvlText w:val="%1."/>
      <w:lvlJc w:val="left"/>
      <w:pPr>
        <w:tabs>
          <w:tab w:val="num" w:pos="480"/>
        </w:tabs>
        <w:ind w:left="480" w:hanging="480"/>
      </w:pPr>
      <w:rPr>
        <w:rFonts w:hint="default"/>
      </w:rPr>
    </w:lvl>
    <w:lvl w:ilvl="1">
      <w:start w:val="10"/>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0E62231"/>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6D6E5736"/>
    <w:multiLevelType w:val="multilevel"/>
    <w:tmpl w:val="0E508F4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76ED2D36"/>
    <w:multiLevelType w:val="multilevel"/>
    <w:tmpl w:val="44C82B3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77221EF8"/>
    <w:multiLevelType w:val="hybridMultilevel"/>
    <w:tmpl w:val="CAE09F5A"/>
    <w:lvl w:ilvl="0" w:tplc="3D4CE708">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2"/>
  </w:num>
  <w:num w:numId="7">
    <w:abstractNumId w:val="3"/>
  </w:num>
  <w:num w:numId="8">
    <w:abstractNumId w:val="8"/>
  </w:num>
  <w:num w:numId="9">
    <w:abstractNumId w:val="6"/>
  </w:num>
  <w:num w:numId="10">
    <w:abstractNumId w:val="1"/>
  </w:num>
  <w:num w:numId="11">
    <w:abstractNumId w:val="0"/>
  </w:num>
  <w:num w:numId="12">
    <w:abstractNumId w:val="7"/>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revisionView w:markup="0"/>
  <w:trackRevisions/>
  <w:doNotTrackMoves/>
  <w:defaultTabStop w:val="204"/>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characterSpacingControl w:val="doNotCompress"/>
  <w:footnotePr>
    <w:footnote w:id="0"/>
    <w:footnote w:id="1"/>
  </w:footnotePr>
  <w:endnotePr>
    <w:endnote w:id="0"/>
    <w:endnote w:id="1"/>
  </w:endnotePr>
  <w:compat>
    <w:lineWrapLikeWord6/>
    <w:printColBlac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93D3A"/>
    <w:rsid w:val="00001A65"/>
    <w:rsid w:val="000029D7"/>
    <w:rsid w:val="00013399"/>
    <w:rsid w:val="00014C8B"/>
    <w:rsid w:val="00015942"/>
    <w:rsid w:val="00016AE0"/>
    <w:rsid w:val="000223F8"/>
    <w:rsid w:val="00022961"/>
    <w:rsid w:val="00030FE2"/>
    <w:rsid w:val="00032EF7"/>
    <w:rsid w:val="0003452E"/>
    <w:rsid w:val="00035F34"/>
    <w:rsid w:val="0003681A"/>
    <w:rsid w:val="0004053F"/>
    <w:rsid w:val="0005258F"/>
    <w:rsid w:val="0005392A"/>
    <w:rsid w:val="0005432E"/>
    <w:rsid w:val="00062664"/>
    <w:rsid w:val="00066EDB"/>
    <w:rsid w:val="00071DF8"/>
    <w:rsid w:val="0007371A"/>
    <w:rsid w:val="000804FD"/>
    <w:rsid w:val="00082002"/>
    <w:rsid w:val="00086C46"/>
    <w:rsid w:val="000911E8"/>
    <w:rsid w:val="000A390C"/>
    <w:rsid w:val="000B0845"/>
    <w:rsid w:val="000B2D8D"/>
    <w:rsid w:val="000B397C"/>
    <w:rsid w:val="000C1E23"/>
    <w:rsid w:val="000C4A1F"/>
    <w:rsid w:val="000C7187"/>
    <w:rsid w:val="000D1B14"/>
    <w:rsid w:val="000D26AE"/>
    <w:rsid w:val="000D63CF"/>
    <w:rsid w:val="000E4373"/>
    <w:rsid w:val="000E4B52"/>
    <w:rsid w:val="000F4805"/>
    <w:rsid w:val="00104721"/>
    <w:rsid w:val="00105DEA"/>
    <w:rsid w:val="001075FA"/>
    <w:rsid w:val="00111EB8"/>
    <w:rsid w:val="00112627"/>
    <w:rsid w:val="00117CFA"/>
    <w:rsid w:val="00124AF3"/>
    <w:rsid w:val="00126D62"/>
    <w:rsid w:val="00131290"/>
    <w:rsid w:val="00133C55"/>
    <w:rsid w:val="00135B2D"/>
    <w:rsid w:val="00136A93"/>
    <w:rsid w:val="0014204C"/>
    <w:rsid w:val="001510D0"/>
    <w:rsid w:val="001521B2"/>
    <w:rsid w:val="00154B16"/>
    <w:rsid w:val="001664F1"/>
    <w:rsid w:val="001700D5"/>
    <w:rsid w:val="00173E45"/>
    <w:rsid w:val="001833E3"/>
    <w:rsid w:val="001850C5"/>
    <w:rsid w:val="00185209"/>
    <w:rsid w:val="0019047A"/>
    <w:rsid w:val="001947C3"/>
    <w:rsid w:val="00194996"/>
    <w:rsid w:val="00195176"/>
    <w:rsid w:val="001969C1"/>
    <w:rsid w:val="001A6A9F"/>
    <w:rsid w:val="001A7205"/>
    <w:rsid w:val="001B4F26"/>
    <w:rsid w:val="001B7875"/>
    <w:rsid w:val="001C36F1"/>
    <w:rsid w:val="001C69FC"/>
    <w:rsid w:val="001D2D75"/>
    <w:rsid w:val="001D2D95"/>
    <w:rsid w:val="001D5EBE"/>
    <w:rsid w:val="001E0EC1"/>
    <w:rsid w:val="001E656B"/>
    <w:rsid w:val="001E737C"/>
    <w:rsid w:val="001F3408"/>
    <w:rsid w:val="001F60CB"/>
    <w:rsid w:val="00204FE5"/>
    <w:rsid w:val="002057BE"/>
    <w:rsid w:val="0021434B"/>
    <w:rsid w:val="00230751"/>
    <w:rsid w:val="002329C7"/>
    <w:rsid w:val="002352BC"/>
    <w:rsid w:val="00235C57"/>
    <w:rsid w:val="002363E1"/>
    <w:rsid w:val="00237416"/>
    <w:rsid w:val="002378F0"/>
    <w:rsid w:val="00242F3E"/>
    <w:rsid w:val="002549E0"/>
    <w:rsid w:val="00255365"/>
    <w:rsid w:val="00255845"/>
    <w:rsid w:val="00256D3C"/>
    <w:rsid w:val="00260531"/>
    <w:rsid w:val="002657F7"/>
    <w:rsid w:val="002821E9"/>
    <w:rsid w:val="0028684A"/>
    <w:rsid w:val="00290FF4"/>
    <w:rsid w:val="002929FE"/>
    <w:rsid w:val="00294F52"/>
    <w:rsid w:val="002A15BC"/>
    <w:rsid w:val="002A78B1"/>
    <w:rsid w:val="002B04D4"/>
    <w:rsid w:val="002B13F5"/>
    <w:rsid w:val="002B1CB0"/>
    <w:rsid w:val="002C1871"/>
    <w:rsid w:val="002C266D"/>
    <w:rsid w:val="002C4FEF"/>
    <w:rsid w:val="002C60AD"/>
    <w:rsid w:val="002C7FEE"/>
    <w:rsid w:val="002D2983"/>
    <w:rsid w:val="002D3A43"/>
    <w:rsid w:val="002D6704"/>
    <w:rsid w:val="002E1DEF"/>
    <w:rsid w:val="002E3EEF"/>
    <w:rsid w:val="002F3626"/>
    <w:rsid w:val="002F4470"/>
    <w:rsid w:val="002F5F59"/>
    <w:rsid w:val="003016F0"/>
    <w:rsid w:val="00301947"/>
    <w:rsid w:val="00303EB9"/>
    <w:rsid w:val="003058CD"/>
    <w:rsid w:val="00305D62"/>
    <w:rsid w:val="00313DDC"/>
    <w:rsid w:val="00320FBE"/>
    <w:rsid w:val="00322F4E"/>
    <w:rsid w:val="00324E79"/>
    <w:rsid w:val="00326CAB"/>
    <w:rsid w:val="003306B3"/>
    <w:rsid w:val="00332308"/>
    <w:rsid w:val="00336B62"/>
    <w:rsid w:val="00340B86"/>
    <w:rsid w:val="00344CC9"/>
    <w:rsid w:val="00344CEC"/>
    <w:rsid w:val="00347483"/>
    <w:rsid w:val="00347BE8"/>
    <w:rsid w:val="00351B8C"/>
    <w:rsid w:val="00353BA6"/>
    <w:rsid w:val="00353C1A"/>
    <w:rsid w:val="003558F6"/>
    <w:rsid w:val="00355B1F"/>
    <w:rsid w:val="00361D1F"/>
    <w:rsid w:val="00371A0E"/>
    <w:rsid w:val="003728E9"/>
    <w:rsid w:val="00375A0F"/>
    <w:rsid w:val="00376AF2"/>
    <w:rsid w:val="00380A5B"/>
    <w:rsid w:val="00381743"/>
    <w:rsid w:val="00384B55"/>
    <w:rsid w:val="003865CF"/>
    <w:rsid w:val="0039317F"/>
    <w:rsid w:val="003938E5"/>
    <w:rsid w:val="003A03A5"/>
    <w:rsid w:val="003A1B30"/>
    <w:rsid w:val="003A6E08"/>
    <w:rsid w:val="003B1926"/>
    <w:rsid w:val="003B1D65"/>
    <w:rsid w:val="003B2BD1"/>
    <w:rsid w:val="003B2C31"/>
    <w:rsid w:val="003B338B"/>
    <w:rsid w:val="003C5476"/>
    <w:rsid w:val="003C56D9"/>
    <w:rsid w:val="003C71E6"/>
    <w:rsid w:val="003C7EBA"/>
    <w:rsid w:val="003D09C0"/>
    <w:rsid w:val="003D3806"/>
    <w:rsid w:val="003D45E6"/>
    <w:rsid w:val="003D4BCF"/>
    <w:rsid w:val="003D7CA8"/>
    <w:rsid w:val="003E090D"/>
    <w:rsid w:val="003E1C51"/>
    <w:rsid w:val="003E4E65"/>
    <w:rsid w:val="003F3644"/>
    <w:rsid w:val="0040060C"/>
    <w:rsid w:val="00402066"/>
    <w:rsid w:val="00404FFF"/>
    <w:rsid w:val="004075A2"/>
    <w:rsid w:val="00411D8E"/>
    <w:rsid w:val="004235BB"/>
    <w:rsid w:val="004339CC"/>
    <w:rsid w:val="004347FD"/>
    <w:rsid w:val="00434E11"/>
    <w:rsid w:val="004369D6"/>
    <w:rsid w:val="00440B5A"/>
    <w:rsid w:val="00441323"/>
    <w:rsid w:val="004421C0"/>
    <w:rsid w:val="0044696C"/>
    <w:rsid w:val="00460C8E"/>
    <w:rsid w:val="0046390E"/>
    <w:rsid w:val="00466049"/>
    <w:rsid w:val="00472658"/>
    <w:rsid w:val="00477BB7"/>
    <w:rsid w:val="004815E2"/>
    <w:rsid w:val="00481E01"/>
    <w:rsid w:val="004846C2"/>
    <w:rsid w:val="0048526F"/>
    <w:rsid w:val="00490DD8"/>
    <w:rsid w:val="00490F96"/>
    <w:rsid w:val="00493D3A"/>
    <w:rsid w:val="004A17A9"/>
    <w:rsid w:val="004A32E6"/>
    <w:rsid w:val="004A6258"/>
    <w:rsid w:val="004B1288"/>
    <w:rsid w:val="004B13B5"/>
    <w:rsid w:val="004B5487"/>
    <w:rsid w:val="004C66FF"/>
    <w:rsid w:val="004D08FA"/>
    <w:rsid w:val="004D4A81"/>
    <w:rsid w:val="004D7A91"/>
    <w:rsid w:val="004E0925"/>
    <w:rsid w:val="004E0A40"/>
    <w:rsid w:val="004E1BF3"/>
    <w:rsid w:val="004E2DBB"/>
    <w:rsid w:val="004E67BD"/>
    <w:rsid w:val="004F008D"/>
    <w:rsid w:val="004F0702"/>
    <w:rsid w:val="004F4CC9"/>
    <w:rsid w:val="00502149"/>
    <w:rsid w:val="00505882"/>
    <w:rsid w:val="00505FE7"/>
    <w:rsid w:val="00506350"/>
    <w:rsid w:val="00512011"/>
    <w:rsid w:val="005127E4"/>
    <w:rsid w:val="0051488B"/>
    <w:rsid w:val="0051743D"/>
    <w:rsid w:val="00521B52"/>
    <w:rsid w:val="00524874"/>
    <w:rsid w:val="00530483"/>
    <w:rsid w:val="0053089C"/>
    <w:rsid w:val="005316E4"/>
    <w:rsid w:val="00532305"/>
    <w:rsid w:val="00533045"/>
    <w:rsid w:val="005367D9"/>
    <w:rsid w:val="00543F43"/>
    <w:rsid w:val="00550B55"/>
    <w:rsid w:val="0055217B"/>
    <w:rsid w:val="0055352C"/>
    <w:rsid w:val="005612E7"/>
    <w:rsid w:val="005652AB"/>
    <w:rsid w:val="005670BA"/>
    <w:rsid w:val="0057192C"/>
    <w:rsid w:val="00573799"/>
    <w:rsid w:val="005744EE"/>
    <w:rsid w:val="005757BD"/>
    <w:rsid w:val="00584E2D"/>
    <w:rsid w:val="005A14DF"/>
    <w:rsid w:val="005A37E8"/>
    <w:rsid w:val="005A480B"/>
    <w:rsid w:val="005B550F"/>
    <w:rsid w:val="005B6445"/>
    <w:rsid w:val="005B6FCF"/>
    <w:rsid w:val="005C0CE3"/>
    <w:rsid w:val="005C397A"/>
    <w:rsid w:val="005C4B43"/>
    <w:rsid w:val="005C76EE"/>
    <w:rsid w:val="005D0C58"/>
    <w:rsid w:val="005D334F"/>
    <w:rsid w:val="005D38E8"/>
    <w:rsid w:val="005D6009"/>
    <w:rsid w:val="005E1E49"/>
    <w:rsid w:val="005E37F6"/>
    <w:rsid w:val="005E55D9"/>
    <w:rsid w:val="005E673D"/>
    <w:rsid w:val="005F10A5"/>
    <w:rsid w:val="005F1EBB"/>
    <w:rsid w:val="005F4A7B"/>
    <w:rsid w:val="005F4F8C"/>
    <w:rsid w:val="005F59AE"/>
    <w:rsid w:val="005F7967"/>
    <w:rsid w:val="00602180"/>
    <w:rsid w:val="00614FBA"/>
    <w:rsid w:val="00615F0B"/>
    <w:rsid w:val="006201E4"/>
    <w:rsid w:val="00623D65"/>
    <w:rsid w:val="00624248"/>
    <w:rsid w:val="0062435D"/>
    <w:rsid w:val="00624EF9"/>
    <w:rsid w:val="0062536F"/>
    <w:rsid w:val="0063434F"/>
    <w:rsid w:val="00640472"/>
    <w:rsid w:val="00642B53"/>
    <w:rsid w:val="0064787E"/>
    <w:rsid w:val="00650074"/>
    <w:rsid w:val="00654879"/>
    <w:rsid w:val="0065695B"/>
    <w:rsid w:val="006603B0"/>
    <w:rsid w:val="006618F6"/>
    <w:rsid w:val="00663F47"/>
    <w:rsid w:val="0066425A"/>
    <w:rsid w:val="0067073E"/>
    <w:rsid w:val="00670F44"/>
    <w:rsid w:val="00671838"/>
    <w:rsid w:val="00675250"/>
    <w:rsid w:val="006752FC"/>
    <w:rsid w:val="0068094A"/>
    <w:rsid w:val="00686843"/>
    <w:rsid w:val="00686860"/>
    <w:rsid w:val="00690796"/>
    <w:rsid w:val="006A7D94"/>
    <w:rsid w:val="006B4B17"/>
    <w:rsid w:val="006B4BF8"/>
    <w:rsid w:val="006B714C"/>
    <w:rsid w:val="006C2795"/>
    <w:rsid w:val="006C4F72"/>
    <w:rsid w:val="006C4FD2"/>
    <w:rsid w:val="006C67DA"/>
    <w:rsid w:val="006C6B5B"/>
    <w:rsid w:val="006C78D9"/>
    <w:rsid w:val="006C7F5B"/>
    <w:rsid w:val="006D34E2"/>
    <w:rsid w:val="006D4D20"/>
    <w:rsid w:val="006D7EFE"/>
    <w:rsid w:val="006E2454"/>
    <w:rsid w:val="006E582C"/>
    <w:rsid w:val="006F2B34"/>
    <w:rsid w:val="006F47C0"/>
    <w:rsid w:val="0070669C"/>
    <w:rsid w:val="00707BA8"/>
    <w:rsid w:val="0071789C"/>
    <w:rsid w:val="00720E08"/>
    <w:rsid w:val="00721B4B"/>
    <w:rsid w:val="007244F0"/>
    <w:rsid w:val="007247C9"/>
    <w:rsid w:val="0072560B"/>
    <w:rsid w:val="007261A1"/>
    <w:rsid w:val="00740C76"/>
    <w:rsid w:val="007423B1"/>
    <w:rsid w:val="00743492"/>
    <w:rsid w:val="007434F2"/>
    <w:rsid w:val="00746ACB"/>
    <w:rsid w:val="00752889"/>
    <w:rsid w:val="00753033"/>
    <w:rsid w:val="0075441B"/>
    <w:rsid w:val="007555A1"/>
    <w:rsid w:val="00755980"/>
    <w:rsid w:val="00762358"/>
    <w:rsid w:val="00766AEB"/>
    <w:rsid w:val="00767920"/>
    <w:rsid w:val="00767E80"/>
    <w:rsid w:val="00771FCE"/>
    <w:rsid w:val="00772DDF"/>
    <w:rsid w:val="00784012"/>
    <w:rsid w:val="00793CA7"/>
    <w:rsid w:val="00796B1B"/>
    <w:rsid w:val="007A3C86"/>
    <w:rsid w:val="007B245D"/>
    <w:rsid w:val="007B3EF7"/>
    <w:rsid w:val="007C206A"/>
    <w:rsid w:val="007C48ED"/>
    <w:rsid w:val="007C7F87"/>
    <w:rsid w:val="007D0C77"/>
    <w:rsid w:val="007D274E"/>
    <w:rsid w:val="007D3B28"/>
    <w:rsid w:val="007D3BA7"/>
    <w:rsid w:val="007D6086"/>
    <w:rsid w:val="007E1789"/>
    <w:rsid w:val="007E3598"/>
    <w:rsid w:val="007F0FE2"/>
    <w:rsid w:val="007F308C"/>
    <w:rsid w:val="007F3197"/>
    <w:rsid w:val="008003CE"/>
    <w:rsid w:val="008006EE"/>
    <w:rsid w:val="00806F38"/>
    <w:rsid w:val="00807B98"/>
    <w:rsid w:val="00807BF7"/>
    <w:rsid w:val="00812684"/>
    <w:rsid w:val="008161A4"/>
    <w:rsid w:val="008164D4"/>
    <w:rsid w:val="00821E82"/>
    <w:rsid w:val="00822FC2"/>
    <w:rsid w:val="00824E36"/>
    <w:rsid w:val="00827A34"/>
    <w:rsid w:val="00834A9B"/>
    <w:rsid w:val="00836B36"/>
    <w:rsid w:val="00837F9A"/>
    <w:rsid w:val="00844FE0"/>
    <w:rsid w:val="00851F8A"/>
    <w:rsid w:val="0085215D"/>
    <w:rsid w:val="00856F6A"/>
    <w:rsid w:val="00857F31"/>
    <w:rsid w:val="00861EF0"/>
    <w:rsid w:val="00872825"/>
    <w:rsid w:val="00876469"/>
    <w:rsid w:val="008777DA"/>
    <w:rsid w:val="00877DC0"/>
    <w:rsid w:val="00890F40"/>
    <w:rsid w:val="00892D07"/>
    <w:rsid w:val="00893142"/>
    <w:rsid w:val="00893FDD"/>
    <w:rsid w:val="008A04CA"/>
    <w:rsid w:val="008A0C14"/>
    <w:rsid w:val="008A69C8"/>
    <w:rsid w:val="008B2860"/>
    <w:rsid w:val="008B3D23"/>
    <w:rsid w:val="008B3FDC"/>
    <w:rsid w:val="008B51B1"/>
    <w:rsid w:val="008B630D"/>
    <w:rsid w:val="008C0379"/>
    <w:rsid w:val="008C24A7"/>
    <w:rsid w:val="008C5A37"/>
    <w:rsid w:val="008C614D"/>
    <w:rsid w:val="008C61EA"/>
    <w:rsid w:val="008D0CDC"/>
    <w:rsid w:val="008D0E47"/>
    <w:rsid w:val="008D2DD7"/>
    <w:rsid w:val="008D49D3"/>
    <w:rsid w:val="008D5670"/>
    <w:rsid w:val="008D5E08"/>
    <w:rsid w:val="008E5733"/>
    <w:rsid w:val="008E72A1"/>
    <w:rsid w:val="008F0979"/>
    <w:rsid w:val="008F1D35"/>
    <w:rsid w:val="008F1EAD"/>
    <w:rsid w:val="008F22CC"/>
    <w:rsid w:val="008F7EBC"/>
    <w:rsid w:val="009007D9"/>
    <w:rsid w:val="00901C39"/>
    <w:rsid w:val="00904A4C"/>
    <w:rsid w:val="0091116E"/>
    <w:rsid w:val="00911F2A"/>
    <w:rsid w:val="00912803"/>
    <w:rsid w:val="009200C2"/>
    <w:rsid w:val="0092019A"/>
    <w:rsid w:val="00926A4A"/>
    <w:rsid w:val="0093184B"/>
    <w:rsid w:val="00932A19"/>
    <w:rsid w:val="00933DCF"/>
    <w:rsid w:val="00936968"/>
    <w:rsid w:val="00944785"/>
    <w:rsid w:val="00944C63"/>
    <w:rsid w:val="00946541"/>
    <w:rsid w:val="0094756B"/>
    <w:rsid w:val="00950CBC"/>
    <w:rsid w:val="009605B8"/>
    <w:rsid w:val="00972B11"/>
    <w:rsid w:val="00977FDD"/>
    <w:rsid w:val="00980190"/>
    <w:rsid w:val="009844B9"/>
    <w:rsid w:val="00985929"/>
    <w:rsid w:val="00990C36"/>
    <w:rsid w:val="009953EF"/>
    <w:rsid w:val="00995617"/>
    <w:rsid w:val="00997EF7"/>
    <w:rsid w:val="009A1C67"/>
    <w:rsid w:val="009A2F58"/>
    <w:rsid w:val="009A317C"/>
    <w:rsid w:val="009A3759"/>
    <w:rsid w:val="009B1B2B"/>
    <w:rsid w:val="009C1E47"/>
    <w:rsid w:val="009C489E"/>
    <w:rsid w:val="009C5145"/>
    <w:rsid w:val="009C65AD"/>
    <w:rsid w:val="009E26CA"/>
    <w:rsid w:val="009E5A9C"/>
    <w:rsid w:val="009F6B20"/>
    <w:rsid w:val="00A0111B"/>
    <w:rsid w:val="00A02EB3"/>
    <w:rsid w:val="00A03454"/>
    <w:rsid w:val="00A0649A"/>
    <w:rsid w:val="00A07861"/>
    <w:rsid w:val="00A150FC"/>
    <w:rsid w:val="00A157EB"/>
    <w:rsid w:val="00A20845"/>
    <w:rsid w:val="00A2091F"/>
    <w:rsid w:val="00A20DEF"/>
    <w:rsid w:val="00A26A82"/>
    <w:rsid w:val="00A26C52"/>
    <w:rsid w:val="00A3361E"/>
    <w:rsid w:val="00A345C3"/>
    <w:rsid w:val="00A40F92"/>
    <w:rsid w:val="00A41AFE"/>
    <w:rsid w:val="00A471CD"/>
    <w:rsid w:val="00A503F8"/>
    <w:rsid w:val="00A5431B"/>
    <w:rsid w:val="00A57195"/>
    <w:rsid w:val="00A5746D"/>
    <w:rsid w:val="00A71B03"/>
    <w:rsid w:val="00A7251E"/>
    <w:rsid w:val="00A75CEE"/>
    <w:rsid w:val="00A75F0E"/>
    <w:rsid w:val="00A80F2E"/>
    <w:rsid w:val="00A81AB2"/>
    <w:rsid w:val="00A968C5"/>
    <w:rsid w:val="00AA0B21"/>
    <w:rsid w:val="00AA5AF8"/>
    <w:rsid w:val="00AA77C0"/>
    <w:rsid w:val="00AB3509"/>
    <w:rsid w:val="00AB400B"/>
    <w:rsid w:val="00AC1DEB"/>
    <w:rsid w:val="00AC1E07"/>
    <w:rsid w:val="00AC4AFC"/>
    <w:rsid w:val="00AD070C"/>
    <w:rsid w:val="00AD26B2"/>
    <w:rsid w:val="00AD5BA7"/>
    <w:rsid w:val="00AD7B94"/>
    <w:rsid w:val="00AE2088"/>
    <w:rsid w:val="00AE3367"/>
    <w:rsid w:val="00AE446D"/>
    <w:rsid w:val="00AE6D43"/>
    <w:rsid w:val="00AF390E"/>
    <w:rsid w:val="00AF6B64"/>
    <w:rsid w:val="00B03A14"/>
    <w:rsid w:val="00B0543A"/>
    <w:rsid w:val="00B10F0E"/>
    <w:rsid w:val="00B1134B"/>
    <w:rsid w:val="00B13AA6"/>
    <w:rsid w:val="00B154AE"/>
    <w:rsid w:val="00B15A8F"/>
    <w:rsid w:val="00B21AA7"/>
    <w:rsid w:val="00B27216"/>
    <w:rsid w:val="00B30441"/>
    <w:rsid w:val="00B308AB"/>
    <w:rsid w:val="00B35D39"/>
    <w:rsid w:val="00B37A3F"/>
    <w:rsid w:val="00B37D76"/>
    <w:rsid w:val="00B4207E"/>
    <w:rsid w:val="00B538C0"/>
    <w:rsid w:val="00B61D73"/>
    <w:rsid w:val="00B62A23"/>
    <w:rsid w:val="00B650E4"/>
    <w:rsid w:val="00B678DB"/>
    <w:rsid w:val="00B7495C"/>
    <w:rsid w:val="00B75297"/>
    <w:rsid w:val="00B818B9"/>
    <w:rsid w:val="00B81F5D"/>
    <w:rsid w:val="00B83FBB"/>
    <w:rsid w:val="00B924AB"/>
    <w:rsid w:val="00B924FA"/>
    <w:rsid w:val="00BA01E4"/>
    <w:rsid w:val="00BA0E64"/>
    <w:rsid w:val="00BA2609"/>
    <w:rsid w:val="00BA542F"/>
    <w:rsid w:val="00BA79CB"/>
    <w:rsid w:val="00BB0127"/>
    <w:rsid w:val="00BB199F"/>
    <w:rsid w:val="00BB5043"/>
    <w:rsid w:val="00BB6EB3"/>
    <w:rsid w:val="00BB79D1"/>
    <w:rsid w:val="00BC0A53"/>
    <w:rsid w:val="00BC38C2"/>
    <w:rsid w:val="00BC639D"/>
    <w:rsid w:val="00BC6A44"/>
    <w:rsid w:val="00BD16EE"/>
    <w:rsid w:val="00BD2634"/>
    <w:rsid w:val="00BD3027"/>
    <w:rsid w:val="00BD32B6"/>
    <w:rsid w:val="00BD7495"/>
    <w:rsid w:val="00BD7C02"/>
    <w:rsid w:val="00BE0E60"/>
    <w:rsid w:val="00BE5C17"/>
    <w:rsid w:val="00BE5CF9"/>
    <w:rsid w:val="00BF0378"/>
    <w:rsid w:val="00BF4FB5"/>
    <w:rsid w:val="00BF76C7"/>
    <w:rsid w:val="00C05C45"/>
    <w:rsid w:val="00C07067"/>
    <w:rsid w:val="00C0752C"/>
    <w:rsid w:val="00C10C49"/>
    <w:rsid w:val="00C178D5"/>
    <w:rsid w:val="00C2135E"/>
    <w:rsid w:val="00C24AD0"/>
    <w:rsid w:val="00C256DA"/>
    <w:rsid w:val="00C2712B"/>
    <w:rsid w:val="00C316A2"/>
    <w:rsid w:val="00C3388B"/>
    <w:rsid w:val="00C338C4"/>
    <w:rsid w:val="00C40A99"/>
    <w:rsid w:val="00C41B03"/>
    <w:rsid w:val="00C4383B"/>
    <w:rsid w:val="00C46F8D"/>
    <w:rsid w:val="00C524EC"/>
    <w:rsid w:val="00C539AD"/>
    <w:rsid w:val="00C60F85"/>
    <w:rsid w:val="00C672C7"/>
    <w:rsid w:val="00C701F9"/>
    <w:rsid w:val="00C73B75"/>
    <w:rsid w:val="00C8167F"/>
    <w:rsid w:val="00C8170F"/>
    <w:rsid w:val="00C82F03"/>
    <w:rsid w:val="00C84DCF"/>
    <w:rsid w:val="00C904B0"/>
    <w:rsid w:val="00C92436"/>
    <w:rsid w:val="00C9512E"/>
    <w:rsid w:val="00C961F8"/>
    <w:rsid w:val="00CA2949"/>
    <w:rsid w:val="00CA321C"/>
    <w:rsid w:val="00CA34A4"/>
    <w:rsid w:val="00CB08BA"/>
    <w:rsid w:val="00CB0A6A"/>
    <w:rsid w:val="00CB3D58"/>
    <w:rsid w:val="00CB6D6C"/>
    <w:rsid w:val="00CC0E76"/>
    <w:rsid w:val="00CC3E12"/>
    <w:rsid w:val="00CC759D"/>
    <w:rsid w:val="00CD3BE1"/>
    <w:rsid w:val="00CF33EA"/>
    <w:rsid w:val="00CF51F2"/>
    <w:rsid w:val="00D04204"/>
    <w:rsid w:val="00D135DE"/>
    <w:rsid w:val="00D14014"/>
    <w:rsid w:val="00D14213"/>
    <w:rsid w:val="00D15250"/>
    <w:rsid w:val="00D16FCF"/>
    <w:rsid w:val="00D24472"/>
    <w:rsid w:val="00D30A57"/>
    <w:rsid w:val="00D365BA"/>
    <w:rsid w:val="00D37421"/>
    <w:rsid w:val="00D44311"/>
    <w:rsid w:val="00D45E68"/>
    <w:rsid w:val="00D51161"/>
    <w:rsid w:val="00D520D7"/>
    <w:rsid w:val="00D5430D"/>
    <w:rsid w:val="00D565DA"/>
    <w:rsid w:val="00D6191E"/>
    <w:rsid w:val="00D6327C"/>
    <w:rsid w:val="00D65021"/>
    <w:rsid w:val="00D65FB3"/>
    <w:rsid w:val="00D70B11"/>
    <w:rsid w:val="00D7151B"/>
    <w:rsid w:val="00D76A9F"/>
    <w:rsid w:val="00D809D1"/>
    <w:rsid w:val="00D81DD1"/>
    <w:rsid w:val="00D83A70"/>
    <w:rsid w:val="00D83E40"/>
    <w:rsid w:val="00D842FB"/>
    <w:rsid w:val="00D8431A"/>
    <w:rsid w:val="00D84931"/>
    <w:rsid w:val="00D8720C"/>
    <w:rsid w:val="00D91B38"/>
    <w:rsid w:val="00D939A1"/>
    <w:rsid w:val="00D96626"/>
    <w:rsid w:val="00D97312"/>
    <w:rsid w:val="00DA01AE"/>
    <w:rsid w:val="00DA4389"/>
    <w:rsid w:val="00DA4CEF"/>
    <w:rsid w:val="00DA55DA"/>
    <w:rsid w:val="00DB272D"/>
    <w:rsid w:val="00DB2C7C"/>
    <w:rsid w:val="00DB7CBE"/>
    <w:rsid w:val="00DC55D4"/>
    <w:rsid w:val="00DC7421"/>
    <w:rsid w:val="00DD00FA"/>
    <w:rsid w:val="00DD0F31"/>
    <w:rsid w:val="00DE141E"/>
    <w:rsid w:val="00DE2226"/>
    <w:rsid w:val="00DE336A"/>
    <w:rsid w:val="00DE3437"/>
    <w:rsid w:val="00DE42FB"/>
    <w:rsid w:val="00DE58E9"/>
    <w:rsid w:val="00DE6FD5"/>
    <w:rsid w:val="00DF6AF3"/>
    <w:rsid w:val="00E00A2E"/>
    <w:rsid w:val="00E01E78"/>
    <w:rsid w:val="00E12D0F"/>
    <w:rsid w:val="00E1301B"/>
    <w:rsid w:val="00E159AC"/>
    <w:rsid w:val="00E20D41"/>
    <w:rsid w:val="00E21115"/>
    <w:rsid w:val="00E21D7B"/>
    <w:rsid w:val="00E22EB1"/>
    <w:rsid w:val="00E25B01"/>
    <w:rsid w:val="00E272A7"/>
    <w:rsid w:val="00E337EA"/>
    <w:rsid w:val="00E37CE0"/>
    <w:rsid w:val="00E4380E"/>
    <w:rsid w:val="00E46729"/>
    <w:rsid w:val="00E5269B"/>
    <w:rsid w:val="00E57B66"/>
    <w:rsid w:val="00E77A3F"/>
    <w:rsid w:val="00E80877"/>
    <w:rsid w:val="00E81C2F"/>
    <w:rsid w:val="00E83488"/>
    <w:rsid w:val="00E93286"/>
    <w:rsid w:val="00E9373A"/>
    <w:rsid w:val="00E952D6"/>
    <w:rsid w:val="00E96335"/>
    <w:rsid w:val="00EA6932"/>
    <w:rsid w:val="00EA7754"/>
    <w:rsid w:val="00EB0F92"/>
    <w:rsid w:val="00EB2BAA"/>
    <w:rsid w:val="00EB4449"/>
    <w:rsid w:val="00EC5E11"/>
    <w:rsid w:val="00ED097C"/>
    <w:rsid w:val="00ED2F28"/>
    <w:rsid w:val="00ED4079"/>
    <w:rsid w:val="00ED5C04"/>
    <w:rsid w:val="00EE04B7"/>
    <w:rsid w:val="00EE0CE7"/>
    <w:rsid w:val="00EE3C1A"/>
    <w:rsid w:val="00EE4C2C"/>
    <w:rsid w:val="00EE4F61"/>
    <w:rsid w:val="00EE7212"/>
    <w:rsid w:val="00F00736"/>
    <w:rsid w:val="00F07C72"/>
    <w:rsid w:val="00F07F45"/>
    <w:rsid w:val="00F1376C"/>
    <w:rsid w:val="00F13E3F"/>
    <w:rsid w:val="00F14089"/>
    <w:rsid w:val="00F16100"/>
    <w:rsid w:val="00F17DB6"/>
    <w:rsid w:val="00F2137A"/>
    <w:rsid w:val="00F22439"/>
    <w:rsid w:val="00F255EC"/>
    <w:rsid w:val="00F36FD4"/>
    <w:rsid w:val="00F43430"/>
    <w:rsid w:val="00F43E1D"/>
    <w:rsid w:val="00F44B52"/>
    <w:rsid w:val="00F45868"/>
    <w:rsid w:val="00F50464"/>
    <w:rsid w:val="00F545C4"/>
    <w:rsid w:val="00F5494F"/>
    <w:rsid w:val="00F64FF8"/>
    <w:rsid w:val="00F67E4B"/>
    <w:rsid w:val="00F71632"/>
    <w:rsid w:val="00F760AB"/>
    <w:rsid w:val="00F76C4D"/>
    <w:rsid w:val="00F83B64"/>
    <w:rsid w:val="00F8477B"/>
    <w:rsid w:val="00F85633"/>
    <w:rsid w:val="00F86A6E"/>
    <w:rsid w:val="00F904E6"/>
    <w:rsid w:val="00F92555"/>
    <w:rsid w:val="00F92A48"/>
    <w:rsid w:val="00F9360B"/>
    <w:rsid w:val="00F93BBC"/>
    <w:rsid w:val="00F94367"/>
    <w:rsid w:val="00F94920"/>
    <w:rsid w:val="00F9610A"/>
    <w:rsid w:val="00F96603"/>
    <w:rsid w:val="00FA190C"/>
    <w:rsid w:val="00FA4BD7"/>
    <w:rsid w:val="00FC6295"/>
    <w:rsid w:val="00FC74D9"/>
    <w:rsid w:val="00FD193F"/>
    <w:rsid w:val="00FE1AFD"/>
    <w:rsid w:val="00FF1FB1"/>
    <w:rsid w:val="00FF2926"/>
    <w:rsid w:val="00FF4FEC"/>
    <w:rsid w:val="00FF7E5E"/>
  </w:rsids>
  <m:mathPr>
    <m:mathFont m:val="Cambria Math"/>
    <m:brkBin m:val="before"/>
    <m:brkBinSub m:val="--"/>
    <m:smallFrac m:val="off"/>
    <m:dispDef/>
    <m:lMargin m:val="0"/>
    <m:rMargin m:val="0"/>
    <m:defJc m:val="centerGroup"/>
    <m:wrapIndent m:val="1440"/>
    <m:intLim m:val="subSup"/>
    <m:naryLim m:val="undOvr"/>
  </m:mathPr>
  <w:uiCompat97To2003/>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38E5"/>
  </w:style>
  <w:style w:type="paragraph" w:styleId="Heading1">
    <w:name w:val="heading 1"/>
    <w:basedOn w:val="Normal"/>
    <w:next w:val="Normal"/>
    <w:qFormat/>
    <w:rsid w:val="003938E5"/>
    <w:pPr>
      <w:keepNext/>
      <w:numPr>
        <w:numId w:val="1"/>
      </w:numPr>
      <w:spacing w:before="240" w:after="80"/>
      <w:jc w:val="center"/>
      <w:outlineLvl w:val="0"/>
    </w:pPr>
    <w:rPr>
      <w:smallCaps/>
      <w:kern w:val="28"/>
    </w:rPr>
  </w:style>
  <w:style w:type="paragraph" w:styleId="Heading2">
    <w:name w:val="heading 2"/>
    <w:basedOn w:val="Normal"/>
    <w:next w:val="Normal"/>
    <w:qFormat/>
    <w:rsid w:val="003938E5"/>
    <w:pPr>
      <w:keepNext/>
      <w:numPr>
        <w:ilvl w:val="1"/>
        <w:numId w:val="1"/>
      </w:numPr>
      <w:spacing w:before="120" w:after="60"/>
      <w:outlineLvl w:val="1"/>
    </w:pPr>
    <w:rPr>
      <w:i/>
      <w:iCs/>
    </w:rPr>
  </w:style>
  <w:style w:type="paragraph" w:styleId="Heading3">
    <w:name w:val="heading 3"/>
    <w:basedOn w:val="Normal"/>
    <w:next w:val="Normal"/>
    <w:qFormat/>
    <w:rsid w:val="003938E5"/>
    <w:pPr>
      <w:keepNext/>
      <w:numPr>
        <w:ilvl w:val="2"/>
        <w:numId w:val="1"/>
      </w:numPr>
      <w:outlineLvl w:val="2"/>
    </w:pPr>
    <w:rPr>
      <w:i/>
      <w:iCs/>
    </w:rPr>
  </w:style>
  <w:style w:type="paragraph" w:styleId="Heading4">
    <w:name w:val="heading 4"/>
    <w:basedOn w:val="Normal"/>
    <w:next w:val="Normal"/>
    <w:qFormat/>
    <w:rsid w:val="003938E5"/>
    <w:pPr>
      <w:keepNext/>
      <w:numPr>
        <w:ilvl w:val="3"/>
        <w:numId w:val="1"/>
      </w:numPr>
      <w:spacing w:before="240" w:after="60"/>
      <w:outlineLvl w:val="3"/>
    </w:pPr>
    <w:rPr>
      <w:i/>
      <w:iCs/>
      <w:sz w:val="18"/>
      <w:szCs w:val="18"/>
    </w:rPr>
  </w:style>
  <w:style w:type="paragraph" w:styleId="Heading5">
    <w:name w:val="heading 5"/>
    <w:basedOn w:val="Normal"/>
    <w:next w:val="Normal"/>
    <w:qFormat/>
    <w:rsid w:val="003938E5"/>
    <w:pPr>
      <w:numPr>
        <w:ilvl w:val="4"/>
        <w:numId w:val="1"/>
      </w:numPr>
      <w:spacing w:before="240" w:after="60"/>
      <w:outlineLvl w:val="4"/>
    </w:pPr>
    <w:rPr>
      <w:sz w:val="18"/>
      <w:szCs w:val="18"/>
    </w:rPr>
  </w:style>
  <w:style w:type="paragraph" w:styleId="Heading6">
    <w:name w:val="heading 6"/>
    <w:basedOn w:val="Normal"/>
    <w:next w:val="Normal"/>
    <w:qFormat/>
    <w:rsid w:val="003938E5"/>
    <w:pPr>
      <w:numPr>
        <w:ilvl w:val="5"/>
        <w:numId w:val="1"/>
      </w:numPr>
      <w:spacing w:before="240" w:after="60"/>
      <w:outlineLvl w:val="5"/>
    </w:pPr>
    <w:rPr>
      <w:i/>
      <w:iCs/>
      <w:sz w:val="16"/>
      <w:szCs w:val="16"/>
    </w:rPr>
  </w:style>
  <w:style w:type="paragraph" w:styleId="Heading7">
    <w:name w:val="heading 7"/>
    <w:basedOn w:val="Normal"/>
    <w:next w:val="Normal"/>
    <w:qFormat/>
    <w:rsid w:val="003938E5"/>
    <w:pPr>
      <w:numPr>
        <w:ilvl w:val="6"/>
        <w:numId w:val="1"/>
      </w:numPr>
      <w:spacing w:before="240" w:after="60"/>
      <w:outlineLvl w:val="6"/>
    </w:pPr>
    <w:rPr>
      <w:sz w:val="16"/>
      <w:szCs w:val="16"/>
    </w:rPr>
  </w:style>
  <w:style w:type="paragraph" w:styleId="Heading8">
    <w:name w:val="heading 8"/>
    <w:basedOn w:val="Normal"/>
    <w:next w:val="Normal"/>
    <w:qFormat/>
    <w:rsid w:val="003938E5"/>
    <w:pPr>
      <w:numPr>
        <w:ilvl w:val="7"/>
        <w:numId w:val="1"/>
      </w:numPr>
      <w:spacing w:before="240" w:after="60"/>
      <w:outlineLvl w:val="7"/>
    </w:pPr>
    <w:rPr>
      <w:i/>
      <w:iCs/>
      <w:sz w:val="16"/>
      <w:szCs w:val="16"/>
    </w:rPr>
  </w:style>
  <w:style w:type="paragraph" w:styleId="Heading9">
    <w:name w:val="heading 9"/>
    <w:basedOn w:val="Normal"/>
    <w:next w:val="Normal"/>
    <w:qFormat/>
    <w:rsid w:val="003938E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3938E5"/>
    <w:pPr>
      <w:spacing w:before="20"/>
      <w:ind w:firstLine="202"/>
      <w:jc w:val="both"/>
    </w:pPr>
    <w:rPr>
      <w:b/>
      <w:bCs/>
      <w:sz w:val="18"/>
      <w:szCs w:val="18"/>
    </w:rPr>
  </w:style>
  <w:style w:type="paragraph" w:customStyle="1" w:styleId="Authors">
    <w:name w:val="Authors"/>
    <w:basedOn w:val="Normal"/>
    <w:next w:val="Normal"/>
    <w:rsid w:val="003938E5"/>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3938E5"/>
    <w:rPr>
      <w:rFonts w:ascii="Times New Roman" w:hAnsi="Times New Roman" w:cs="Times New Roman"/>
      <w:i/>
      <w:iCs/>
      <w:sz w:val="22"/>
      <w:szCs w:val="22"/>
    </w:rPr>
  </w:style>
  <w:style w:type="paragraph" w:styleId="Title">
    <w:name w:val="Title"/>
    <w:basedOn w:val="Normal"/>
    <w:next w:val="Normal"/>
    <w:qFormat/>
    <w:rsid w:val="003938E5"/>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3938E5"/>
    <w:pPr>
      <w:ind w:firstLine="202"/>
      <w:jc w:val="both"/>
    </w:pPr>
    <w:rPr>
      <w:sz w:val="16"/>
      <w:szCs w:val="16"/>
    </w:rPr>
  </w:style>
  <w:style w:type="paragraph" w:customStyle="1" w:styleId="References">
    <w:name w:val="References"/>
    <w:basedOn w:val="Normal"/>
    <w:rsid w:val="003938E5"/>
    <w:pPr>
      <w:numPr>
        <w:numId w:val="2"/>
      </w:numPr>
      <w:jc w:val="both"/>
    </w:pPr>
    <w:rPr>
      <w:sz w:val="16"/>
      <w:szCs w:val="16"/>
    </w:rPr>
  </w:style>
  <w:style w:type="paragraph" w:customStyle="1" w:styleId="IndexTerms">
    <w:name w:val="IndexTerms"/>
    <w:basedOn w:val="Normal"/>
    <w:next w:val="Normal"/>
    <w:rsid w:val="003938E5"/>
    <w:pPr>
      <w:ind w:firstLine="202"/>
      <w:jc w:val="both"/>
    </w:pPr>
    <w:rPr>
      <w:b/>
      <w:bCs/>
      <w:sz w:val="18"/>
      <w:szCs w:val="18"/>
    </w:rPr>
  </w:style>
  <w:style w:type="character" w:styleId="FootnoteReference">
    <w:name w:val="footnote reference"/>
    <w:basedOn w:val="DefaultParagraphFont"/>
    <w:semiHidden/>
    <w:rsid w:val="003938E5"/>
    <w:rPr>
      <w:vertAlign w:val="superscript"/>
    </w:rPr>
  </w:style>
  <w:style w:type="paragraph" w:styleId="Footer">
    <w:name w:val="footer"/>
    <w:basedOn w:val="Normal"/>
    <w:rsid w:val="003938E5"/>
    <w:pPr>
      <w:tabs>
        <w:tab w:val="center" w:pos="4320"/>
        <w:tab w:val="right" w:pos="8640"/>
      </w:tabs>
    </w:pPr>
  </w:style>
  <w:style w:type="paragraph" w:customStyle="1" w:styleId="Text">
    <w:name w:val="Text"/>
    <w:basedOn w:val="Normal"/>
    <w:rsid w:val="003938E5"/>
    <w:pPr>
      <w:widowControl w:val="0"/>
      <w:spacing w:line="252" w:lineRule="auto"/>
      <w:ind w:firstLine="202"/>
      <w:jc w:val="both"/>
    </w:pPr>
  </w:style>
  <w:style w:type="paragraph" w:customStyle="1" w:styleId="FigureCaption">
    <w:name w:val="Figure Caption"/>
    <w:basedOn w:val="Normal"/>
    <w:rsid w:val="003938E5"/>
    <w:pPr>
      <w:jc w:val="both"/>
    </w:pPr>
    <w:rPr>
      <w:sz w:val="16"/>
      <w:szCs w:val="16"/>
    </w:rPr>
  </w:style>
  <w:style w:type="paragraph" w:customStyle="1" w:styleId="TableTitle">
    <w:name w:val="Table Title"/>
    <w:basedOn w:val="Normal"/>
    <w:rsid w:val="003938E5"/>
    <w:pPr>
      <w:jc w:val="center"/>
    </w:pPr>
    <w:rPr>
      <w:smallCaps/>
      <w:sz w:val="16"/>
      <w:szCs w:val="16"/>
    </w:rPr>
  </w:style>
  <w:style w:type="paragraph" w:customStyle="1" w:styleId="ReferenceHead">
    <w:name w:val="Reference Head"/>
    <w:basedOn w:val="Heading1"/>
    <w:rsid w:val="003938E5"/>
    <w:pPr>
      <w:numPr>
        <w:numId w:val="0"/>
      </w:numPr>
    </w:pPr>
  </w:style>
  <w:style w:type="paragraph" w:styleId="Header">
    <w:name w:val="header"/>
    <w:basedOn w:val="Normal"/>
    <w:rsid w:val="003938E5"/>
    <w:pPr>
      <w:tabs>
        <w:tab w:val="center" w:pos="4320"/>
        <w:tab w:val="right" w:pos="8640"/>
      </w:tabs>
    </w:pPr>
  </w:style>
  <w:style w:type="paragraph" w:customStyle="1" w:styleId="Equation">
    <w:name w:val="Equation"/>
    <w:basedOn w:val="Normal"/>
    <w:next w:val="Normal"/>
    <w:rsid w:val="003938E5"/>
    <w:pPr>
      <w:widowControl w:val="0"/>
      <w:tabs>
        <w:tab w:val="right" w:pos="5040"/>
      </w:tabs>
      <w:spacing w:line="252" w:lineRule="auto"/>
      <w:jc w:val="both"/>
    </w:pPr>
  </w:style>
  <w:style w:type="character" w:styleId="Hyperlink">
    <w:name w:val="Hyperlink"/>
    <w:basedOn w:val="DefaultParagraphFont"/>
    <w:rsid w:val="007261A1"/>
    <w:rPr>
      <w:color w:val="0000FF"/>
      <w:u w:val="single"/>
    </w:rPr>
  </w:style>
  <w:style w:type="character" w:styleId="FollowedHyperlink">
    <w:name w:val="FollowedHyperlink"/>
    <w:basedOn w:val="DefaultParagraphFont"/>
    <w:rsid w:val="001D2D75"/>
    <w:rPr>
      <w:color w:val="800080"/>
      <w:u w:val="single"/>
    </w:rPr>
  </w:style>
  <w:style w:type="paragraph" w:customStyle="1" w:styleId="ARTICLETITLE">
    <w:name w:val="ARTICLE TITLE"/>
    <w:basedOn w:val="Normal"/>
    <w:rsid w:val="0003681A"/>
    <w:pPr>
      <w:suppressAutoHyphens/>
      <w:spacing w:after="160" w:line="560" w:lineRule="exact"/>
      <w:jc w:val="center"/>
    </w:pPr>
    <w:rPr>
      <w:rFonts w:ascii="Helvetica" w:eastAsia="SimSun" w:hAnsi="Helvetica"/>
      <w:spacing w:val="6"/>
      <w:sz w:val="48"/>
      <w:szCs w:val="24"/>
      <w:lang w:eastAsia="zh-CN"/>
    </w:rPr>
  </w:style>
  <w:style w:type="paragraph" w:customStyle="1" w:styleId="ABSTRACT0">
    <w:name w:val="ABSTRACT"/>
    <w:basedOn w:val="Normal"/>
    <w:rsid w:val="00675250"/>
    <w:pPr>
      <w:suppressAutoHyphens/>
      <w:spacing w:after="240" w:line="210" w:lineRule="exact"/>
      <w:ind w:left="480" w:right="480"/>
    </w:pPr>
    <w:rPr>
      <w:rFonts w:ascii="Helvetica" w:eastAsia="SimSun" w:hAnsi="Helvetica"/>
      <w:sz w:val="16"/>
      <w:szCs w:val="24"/>
      <w:lang w:eastAsia="zh-CN"/>
    </w:rPr>
  </w:style>
  <w:style w:type="paragraph" w:customStyle="1" w:styleId="PARAGRAPH">
    <w:name w:val="PARAGRAPH"/>
    <w:basedOn w:val="Normal"/>
    <w:rsid w:val="008A0C14"/>
    <w:pPr>
      <w:ind w:firstLine="240"/>
    </w:pPr>
    <w:rPr>
      <w:rFonts w:eastAsia="SimSun"/>
      <w:sz w:val="24"/>
      <w:szCs w:val="24"/>
      <w:lang w:eastAsia="zh-CN"/>
    </w:rPr>
  </w:style>
  <w:style w:type="paragraph" w:customStyle="1" w:styleId="TABLETITLE0">
    <w:name w:val="TABLE TITLE"/>
    <w:basedOn w:val="Normal"/>
    <w:next w:val="Normal"/>
    <w:rsid w:val="005B6445"/>
    <w:pPr>
      <w:keepNext/>
      <w:spacing w:before="160" w:after="80" w:line="200" w:lineRule="exact"/>
      <w:jc w:val="center"/>
    </w:pPr>
    <w:rPr>
      <w:rFonts w:ascii="Helvetica" w:eastAsia="SimSun" w:hAnsi="Helvetica"/>
      <w:smallCaps/>
      <w:sz w:val="24"/>
      <w:szCs w:val="24"/>
      <w:lang w:eastAsia="zh-CN"/>
    </w:rPr>
  </w:style>
  <w:style w:type="paragraph" w:customStyle="1" w:styleId="ART">
    <w:name w:val="ART"/>
    <w:basedOn w:val="Normal"/>
    <w:next w:val="Normal"/>
    <w:rsid w:val="005B6445"/>
    <w:pPr>
      <w:keepNext/>
      <w:spacing w:before="240" w:after="160" w:line="220" w:lineRule="atLeast"/>
      <w:jc w:val="center"/>
    </w:pPr>
    <w:rPr>
      <w:rFonts w:eastAsia="SimSun"/>
      <w:sz w:val="24"/>
      <w:szCs w:val="24"/>
      <w:lang w:eastAsia="zh-CN"/>
    </w:rPr>
  </w:style>
  <w:style w:type="table" w:styleId="TableGrid">
    <w:name w:val="Table Grid"/>
    <w:basedOn w:val="TableNormal"/>
    <w:rsid w:val="005B6445"/>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0">
    <w:name w:val="FIGURE CAPTION"/>
    <w:basedOn w:val="Normal"/>
    <w:rsid w:val="00E337EA"/>
    <w:pPr>
      <w:spacing w:after="320" w:line="180" w:lineRule="exact"/>
    </w:pPr>
    <w:rPr>
      <w:rFonts w:ascii="Helvetica" w:eastAsia="SimSun" w:hAnsi="Helvetica"/>
      <w:sz w:val="16"/>
      <w:szCs w:val="24"/>
      <w:lang w:eastAsia="zh-CN"/>
    </w:rPr>
  </w:style>
  <w:style w:type="paragraph" w:customStyle="1" w:styleId="PARAGRAPHnoindent">
    <w:name w:val="PARAGRAPH (no indent)"/>
    <w:basedOn w:val="PARAGRAPH"/>
    <w:next w:val="PARAGRAPH"/>
    <w:rsid w:val="007434F2"/>
    <w:pPr>
      <w:ind w:firstLine="0"/>
    </w:pPr>
  </w:style>
  <w:style w:type="paragraph" w:customStyle="1" w:styleId="VITA">
    <w:name w:val="VITA"/>
    <w:basedOn w:val="PARAGRAPHnoindent"/>
    <w:rsid w:val="005E673D"/>
    <w:pPr>
      <w:tabs>
        <w:tab w:val="left" w:pos="216"/>
      </w:tabs>
      <w:spacing w:line="180" w:lineRule="exact"/>
    </w:pPr>
    <w:rPr>
      <w:rFonts w:ascii="Helvetica" w:hAnsi="Helvetica"/>
      <w:sz w:val="16"/>
    </w:rPr>
  </w:style>
  <w:style w:type="paragraph" w:styleId="NormalWeb">
    <w:name w:val="Normal (Web)"/>
    <w:basedOn w:val="Normal"/>
    <w:rsid w:val="005E673D"/>
    <w:pPr>
      <w:spacing w:before="100" w:beforeAutospacing="1" w:after="100" w:afterAutospacing="1"/>
    </w:pPr>
    <w:rPr>
      <w:rFonts w:ascii="Arial" w:eastAsia="Arial Unicode MS" w:hAnsi="Arial" w:cs="Arial"/>
      <w:sz w:val="24"/>
      <w:szCs w:val="24"/>
      <w:lang w:eastAsia="zh-CN"/>
    </w:rPr>
  </w:style>
  <w:style w:type="character" w:styleId="Strong">
    <w:name w:val="Strong"/>
    <w:basedOn w:val="DefaultParagraphFont"/>
    <w:qFormat/>
    <w:rsid w:val="00D70B11"/>
    <w:rPr>
      <w:b/>
      <w:bCs/>
    </w:rPr>
  </w:style>
  <w:style w:type="paragraph" w:customStyle="1" w:styleId="Default">
    <w:name w:val="Default"/>
    <w:rsid w:val="005367D9"/>
    <w:pPr>
      <w:autoSpaceDE w:val="0"/>
      <w:autoSpaceDN w:val="0"/>
      <w:adjustRightInd w:val="0"/>
    </w:pPr>
    <w:rPr>
      <w:color w:val="000000"/>
      <w:sz w:val="24"/>
      <w:szCs w:val="24"/>
    </w:rPr>
  </w:style>
  <w:style w:type="paragraph" w:styleId="BalloonText">
    <w:name w:val="Balloon Text"/>
    <w:basedOn w:val="Normal"/>
    <w:link w:val="BalloonTextChar"/>
    <w:rsid w:val="00F43E1D"/>
    <w:rPr>
      <w:rFonts w:ascii="Tahoma" w:hAnsi="Tahoma" w:cs="Tahoma"/>
      <w:sz w:val="16"/>
      <w:szCs w:val="16"/>
    </w:rPr>
  </w:style>
  <w:style w:type="character" w:customStyle="1" w:styleId="BalloonTextChar">
    <w:name w:val="Balloon Text Char"/>
    <w:basedOn w:val="DefaultParagraphFont"/>
    <w:link w:val="BalloonText"/>
    <w:rsid w:val="00F43E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0.gif"/><Relationship Id="rId299" Type="http://schemas.openxmlformats.org/officeDocument/2006/relationships/image" Target="media/image292.gif"/><Relationship Id="rId303" Type="http://schemas.openxmlformats.org/officeDocument/2006/relationships/image" Target="media/image296.gif"/><Relationship Id="rId21" Type="http://schemas.openxmlformats.org/officeDocument/2006/relationships/image" Target="media/image14.png"/><Relationship Id="rId42" Type="http://schemas.openxmlformats.org/officeDocument/2006/relationships/image" Target="media/image35.png"/><Relationship Id="rId63" Type="http://schemas.openxmlformats.org/officeDocument/2006/relationships/image" Target="media/image56.gif"/><Relationship Id="rId84" Type="http://schemas.openxmlformats.org/officeDocument/2006/relationships/image" Target="media/image77.gif"/><Relationship Id="rId138" Type="http://schemas.openxmlformats.org/officeDocument/2006/relationships/image" Target="media/image131.gif"/><Relationship Id="rId159" Type="http://schemas.openxmlformats.org/officeDocument/2006/relationships/image" Target="media/image152.gif"/><Relationship Id="rId324" Type="http://schemas.openxmlformats.org/officeDocument/2006/relationships/image" Target="media/image311.wmf"/><Relationship Id="rId170" Type="http://schemas.openxmlformats.org/officeDocument/2006/relationships/image" Target="media/image163.gif"/><Relationship Id="rId191" Type="http://schemas.openxmlformats.org/officeDocument/2006/relationships/image" Target="media/image184.gif"/><Relationship Id="rId205" Type="http://schemas.openxmlformats.org/officeDocument/2006/relationships/image" Target="media/image198.gif"/><Relationship Id="rId226" Type="http://schemas.openxmlformats.org/officeDocument/2006/relationships/image" Target="media/image219.gif"/><Relationship Id="rId247" Type="http://schemas.openxmlformats.org/officeDocument/2006/relationships/image" Target="media/image240.gif"/><Relationship Id="rId107" Type="http://schemas.openxmlformats.org/officeDocument/2006/relationships/image" Target="media/image100.gif"/><Relationship Id="rId268" Type="http://schemas.openxmlformats.org/officeDocument/2006/relationships/image" Target="media/image261.gif"/><Relationship Id="rId289" Type="http://schemas.openxmlformats.org/officeDocument/2006/relationships/image" Target="media/image282.gif"/><Relationship Id="rId11" Type="http://schemas.openxmlformats.org/officeDocument/2006/relationships/image" Target="media/image4.png"/><Relationship Id="rId32" Type="http://schemas.openxmlformats.org/officeDocument/2006/relationships/image" Target="media/image25.png"/><Relationship Id="rId53" Type="http://schemas.openxmlformats.org/officeDocument/2006/relationships/image" Target="media/image46.gif"/><Relationship Id="rId74" Type="http://schemas.openxmlformats.org/officeDocument/2006/relationships/image" Target="media/image67.gif"/><Relationship Id="rId128" Type="http://schemas.openxmlformats.org/officeDocument/2006/relationships/image" Target="media/image121.gif"/><Relationship Id="rId149" Type="http://schemas.openxmlformats.org/officeDocument/2006/relationships/image" Target="media/image142.gif"/><Relationship Id="rId314" Type="http://schemas.openxmlformats.org/officeDocument/2006/relationships/image" Target="media/image306.wmf"/><Relationship Id="rId5" Type="http://schemas.openxmlformats.org/officeDocument/2006/relationships/footnotes" Target="footnotes.xml"/><Relationship Id="rId95" Type="http://schemas.openxmlformats.org/officeDocument/2006/relationships/image" Target="media/image88.gif"/><Relationship Id="rId160" Type="http://schemas.openxmlformats.org/officeDocument/2006/relationships/image" Target="media/image153.gif"/><Relationship Id="rId181" Type="http://schemas.openxmlformats.org/officeDocument/2006/relationships/image" Target="media/image174.gif"/><Relationship Id="rId216" Type="http://schemas.openxmlformats.org/officeDocument/2006/relationships/image" Target="media/image209.gif"/><Relationship Id="rId237" Type="http://schemas.openxmlformats.org/officeDocument/2006/relationships/image" Target="media/image230.gif"/><Relationship Id="rId258" Type="http://schemas.openxmlformats.org/officeDocument/2006/relationships/image" Target="media/image251.gif"/><Relationship Id="rId279" Type="http://schemas.openxmlformats.org/officeDocument/2006/relationships/image" Target="media/image272.gif"/><Relationship Id="rId22" Type="http://schemas.openxmlformats.org/officeDocument/2006/relationships/image" Target="media/image15.png"/><Relationship Id="rId43" Type="http://schemas.openxmlformats.org/officeDocument/2006/relationships/image" Target="media/image36.png"/><Relationship Id="rId64" Type="http://schemas.openxmlformats.org/officeDocument/2006/relationships/image" Target="media/image57.gif"/><Relationship Id="rId118" Type="http://schemas.openxmlformats.org/officeDocument/2006/relationships/image" Target="media/image111.gif"/><Relationship Id="rId139" Type="http://schemas.openxmlformats.org/officeDocument/2006/relationships/image" Target="media/image132.gif"/><Relationship Id="rId290" Type="http://schemas.openxmlformats.org/officeDocument/2006/relationships/image" Target="media/image283.gif"/><Relationship Id="rId304" Type="http://schemas.openxmlformats.org/officeDocument/2006/relationships/image" Target="media/image297.gif"/><Relationship Id="rId325" Type="http://schemas.openxmlformats.org/officeDocument/2006/relationships/oleObject" Target="embeddings/oleObject7.bin"/><Relationship Id="rId85" Type="http://schemas.openxmlformats.org/officeDocument/2006/relationships/image" Target="media/image78.gif"/><Relationship Id="rId150" Type="http://schemas.openxmlformats.org/officeDocument/2006/relationships/image" Target="media/image143.gif"/><Relationship Id="rId171" Type="http://schemas.openxmlformats.org/officeDocument/2006/relationships/image" Target="media/image164.gif"/><Relationship Id="rId192" Type="http://schemas.openxmlformats.org/officeDocument/2006/relationships/image" Target="media/image185.gif"/><Relationship Id="rId206" Type="http://schemas.openxmlformats.org/officeDocument/2006/relationships/image" Target="media/image199.gif"/><Relationship Id="rId227" Type="http://schemas.openxmlformats.org/officeDocument/2006/relationships/image" Target="media/image220.gif"/><Relationship Id="rId248" Type="http://schemas.openxmlformats.org/officeDocument/2006/relationships/image" Target="media/image241.gif"/><Relationship Id="rId269" Type="http://schemas.openxmlformats.org/officeDocument/2006/relationships/image" Target="media/image262.gif"/><Relationship Id="rId12" Type="http://schemas.openxmlformats.org/officeDocument/2006/relationships/image" Target="media/image5.png"/><Relationship Id="rId33" Type="http://schemas.openxmlformats.org/officeDocument/2006/relationships/image" Target="media/image26.png"/><Relationship Id="rId108" Type="http://schemas.openxmlformats.org/officeDocument/2006/relationships/image" Target="media/image101.gif"/><Relationship Id="rId129" Type="http://schemas.openxmlformats.org/officeDocument/2006/relationships/image" Target="media/image122.gif"/><Relationship Id="rId280" Type="http://schemas.openxmlformats.org/officeDocument/2006/relationships/image" Target="media/image273.gif"/><Relationship Id="rId315" Type="http://schemas.openxmlformats.org/officeDocument/2006/relationships/oleObject" Target="embeddings/oleObject2.bin"/><Relationship Id="rId54" Type="http://schemas.openxmlformats.org/officeDocument/2006/relationships/image" Target="media/image47.gif"/><Relationship Id="rId75" Type="http://schemas.openxmlformats.org/officeDocument/2006/relationships/image" Target="media/image68.gif"/><Relationship Id="rId96" Type="http://schemas.openxmlformats.org/officeDocument/2006/relationships/image" Target="media/image89.gif"/><Relationship Id="rId140" Type="http://schemas.openxmlformats.org/officeDocument/2006/relationships/image" Target="media/image133.gif"/><Relationship Id="rId161" Type="http://schemas.openxmlformats.org/officeDocument/2006/relationships/image" Target="media/image154.gif"/><Relationship Id="rId182" Type="http://schemas.openxmlformats.org/officeDocument/2006/relationships/image" Target="media/image175.gif"/><Relationship Id="rId217" Type="http://schemas.openxmlformats.org/officeDocument/2006/relationships/image" Target="media/image210.gif"/><Relationship Id="rId6" Type="http://schemas.openxmlformats.org/officeDocument/2006/relationships/endnotes" Target="endnotes.xml"/><Relationship Id="rId238" Type="http://schemas.openxmlformats.org/officeDocument/2006/relationships/image" Target="media/image231.gif"/><Relationship Id="rId259" Type="http://schemas.openxmlformats.org/officeDocument/2006/relationships/image" Target="media/image252.gif"/><Relationship Id="rId23" Type="http://schemas.openxmlformats.org/officeDocument/2006/relationships/image" Target="media/image16.png"/><Relationship Id="rId119" Type="http://schemas.openxmlformats.org/officeDocument/2006/relationships/image" Target="media/image112.gif"/><Relationship Id="rId270" Type="http://schemas.openxmlformats.org/officeDocument/2006/relationships/image" Target="media/image263.gif"/><Relationship Id="rId291" Type="http://schemas.openxmlformats.org/officeDocument/2006/relationships/image" Target="media/image284.gif"/><Relationship Id="rId305" Type="http://schemas.openxmlformats.org/officeDocument/2006/relationships/image" Target="media/image298.gif"/><Relationship Id="rId326" Type="http://schemas.openxmlformats.org/officeDocument/2006/relationships/hyperlink" Target="http://www.cenparmi.concordia.ca/~jdong/DjxReport99.ps" TargetMode="External"/><Relationship Id="rId44" Type="http://schemas.openxmlformats.org/officeDocument/2006/relationships/image" Target="media/image37.png"/><Relationship Id="rId65" Type="http://schemas.openxmlformats.org/officeDocument/2006/relationships/image" Target="media/image58.gif"/><Relationship Id="rId86" Type="http://schemas.openxmlformats.org/officeDocument/2006/relationships/image" Target="media/image79.gif"/><Relationship Id="rId130" Type="http://schemas.openxmlformats.org/officeDocument/2006/relationships/image" Target="media/image123.gif"/><Relationship Id="rId151" Type="http://schemas.openxmlformats.org/officeDocument/2006/relationships/image" Target="media/image144.gif"/><Relationship Id="rId172" Type="http://schemas.openxmlformats.org/officeDocument/2006/relationships/image" Target="media/image165.gif"/><Relationship Id="rId193" Type="http://schemas.openxmlformats.org/officeDocument/2006/relationships/image" Target="media/image186.gif"/><Relationship Id="rId207" Type="http://schemas.openxmlformats.org/officeDocument/2006/relationships/image" Target="media/image200.gif"/><Relationship Id="rId228" Type="http://schemas.openxmlformats.org/officeDocument/2006/relationships/image" Target="media/image221.gif"/><Relationship Id="rId249" Type="http://schemas.openxmlformats.org/officeDocument/2006/relationships/image" Target="media/image242.gif"/><Relationship Id="rId13" Type="http://schemas.openxmlformats.org/officeDocument/2006/relationships/image" Target="media/image6.png"/><Relationship Id="rId109" Type="http://schemas.openxmlformats.org/officeDocument/2006/relationships/image" Target="media/image102.gif"/><Relationship Id="rId260" Type="http://schemas.openxmlformats.org/officeDocument/2006/relationships/image" Target="media/image253.gif"/><Relationship Id="rId281" Type="http://schemas.openxmlformats.org/officeDocument/2006/relationships/image" Target="media/image274.gif"/><Relationship Id="rId316" Type="http://schemas.openxmlformats.org/officeDocument/2006/relationships/image" Target="media/image307.wmf"/><Relationship Id="rId34" Type="http://schemas.openxmlformats.org/officeDocument/2006/relationships/image" Target="media/image27.png"/><Relationship Id="rId55" Type="http://schemas.openxmlformats.org/officeDocument/2006/relationships/image" Target="media/image48.gif"/><Relationship Id="rId76" Type="http://schemas.openxmlformats.org/officeDocument/2006/relationships/image" Target="media/image69.gif"/><Relationship Id="rId97" Type="http://schemas.openxmlformats.org/officeDocument/2006/relationships/image" Target="media/image90.gif"/><Relationship Id="rId120" Type="http://schemas.openxmlformats.org/officeDocument/2006/relationships/image" Target="media/image113.gif"/><Relationship Id="rId141" Type="http://schemas.openxmlformats.org/officeDocument/2006/relationships/image" Target="media/image134.gif"/><Relationship Id="rId7" Type="http://schemas.openxmlformats.org/officeDocument/2006/relationships/header" Target="header1.xml"/><Relationship Id="rId162" Type="http://schemas.openxmlformats.org/officeDocument/2006/relationships/image" Target="media/image155.gif"/><Relationship Id="rId183" Type="http://schemas.openxmlformats.org/officeDocument/2006/relationships/image" Target="media/image176.gif"/><Relationship Id="rId218" Type="http://schemas.openxmlformats.org/officeDocument/2006/relationships/image" Target="media/image211.gif"/><Relationship Id="rId239" Type="http://schemas.openxmlformats.org/officeDocument/2006/relationships/image" Target="media/image232.gif"/><Relationship Id="rId250" Type="http://schemas.openxmlformats.org/officeDocument/2006/relationships/image" Target="media/image243.gif"/><Relationship Id="rId271" Type="http://schemas.openxmlformats.org/officeDocument/2006/relationships/image" Target="media/image264.gif"/><Relationship Id="rId292" Type="http://schemas.openxmlformats.org/officeDocument/2006/relationships/image" Target="media/image285.gif"/><Relationship Id="rId306" Type="http://schemas.openxmlformats.org/officeDocument/2006/relationships/image" Target="media/image299.gif"/><Relationship Id="rId24" Type="http://schemas.openxmlformats.org/officeDocument/2006/relationships/image" Target="media/image17.png"/><Relationship Id="rId45" Type="http://schemas.openxmlformats.org/officeDocument/2006/relationships/image" Target="media/image38.png"/><Relationship Id="rId66" Type="http://schemas.openxmlformats.org/officeDocument/2006/relationships/image" Target="media/image59.gif"/><Relationship Id="rId87" Type="http://schemas.openxmlformats.org/officeDocument/2006/relationships/image" Target="media/image80.gif"/><Relationship Id="rId110" Type="http://schemas.openxmlformats.org/officeDocument/2006/relationships/image" Target="media/image103.gif"/><Relationship Id="rId131" Type="http://schemas.openxmlformats.org/officeDocument/2006/relationships/image" Target="media/image124.gif"/><Relationship Id="rId327" Type="http://schemas.openxmlformats.org/officeDocument/2006/relationships/hyperlink" Target="http://www.informatik.uni-trier.de/~ley/db/indices/a-tree/l/Loe:Kia=Fock.html" TargetMode="External"/><Relationship Id="rId152" Type="http://schemas.openxmlformats.org/officeDocument/2006/relationships/image" Target="media/image145.gif"/><Relationship Id="rId173" Type="http://schemas.openxmlformats.org/officeDocument/2006/relationships/image" Target="media/image166.gif"/><Relationship Id="rId194" Type="http://schemas.openxmlformats.org/officeDocument/2006/relationships/image" Target="media/image187.gif"/><Relationship Id="rId208" Type="http://schemas.openxmlformats.org/officeDocument/2006/relationships/image" Target="media/image201.gif"/><Relationship Id="rId229" Type="http://schemas.openxmlformats.org/officeDocument/2006/relationships/image" Target="media/image222.gif"/><Relationship Id="rId240" Type="http://schemas.openxmlformats.org/officeDocument/2006/relationships/image" Target="media/image233.gif"/><Relationship Id="rId261" Type="http://schemas.openxmlformats.org/officeDocument/2006/relationships/image" Target="media/image254.gif"/><Relationship Id="rId14" Type="http://schemas.openxmlformats.org/officeDocument/2006/relationships/image" Target="media/image7.png"/><Relationship Id="rId35" Type="http://schemas.openxmlformats.org/officeDocument/2006/relationships/image" Target="media/image28.png"/><Relationship Id="rId56" Type="http://schemas.openxmlformats.org/officeDocument/2006/relationships/image" Target="media/image49.gif"/><Relationship Id="rId77" Type="http://schemas.openxmlformats.org/officeDocument/2006/relationships/image" Target="media/image70.gif"/><Relationship Id="rId100" Type="http://schemas.openxmlformats.org/officeDocument/2006/relationships/image" Target="media/image93.gif"/><Relationship Id="rId282" Type="http://schemas.openxmlformats.org/officeDocument/2006/relationships/image" Target="media/image275.gif"/><Relationship Id="rId317" Type="http://schemas.openxmlformats.org/officeDocument/2006/relationships/oleObject" Target="embeddings/oleObject3.bin"/><Relationship Id="rId8" Type="http://schemas.openxmlformats.org/officeDocument/2006/relationships/image" Target="media/image1.png"/><Relationship Id="rId51" Type="http://schemas.openxmlformats.org/officeDocument/2006/relationships/image" Target="media/image44.gif"/><Relationship Id="rId72" Type="http://schemas.openxmlformats.org/officeDocument/2006/relationships/image" Target="media/image65.gif"/><Relationship Id="rId93" Type="http://schemas.openxmlformats.org/officeDocument/2006/relationships/image" Target="media/image86.gif"/><Relationship Id="rId98" Type="http://schemas.openxmlformats.org/officeDocument/2006/relationships/image" Target="media/image91.gif"/><Relationship Id="rId121" Type="http://schemas.openxmlformats.org/officeDocument/2006/relationships/image" Target="media/image114.gif"/><Relationship Id="rId142" Type="http://schemas.openxmlformats.org/officeDocument/2006/relationships/image" Target="media/image135.gif"/><Relationship Id="rId163" Type="http://schemas.openxmlformats.org/officeDocument/2006/relationships/image" Target="media/image156.gif"/><Relationship Id="rId184" Type="http://schemas.openxmlformats.org/officeDocument/2006/relationships/image" Target="media/image177.gif"/><Relationship Id="rId189" Type="http://schemas.openxmlformats.org/officeDocument/2006/relationships/image" Target="media/image182.gif"/><Relationship Id="rId219" Type="http://schemas.openxmlformats.org/officeDocument/2006/relationships/image" Target="media/image212.gif"/><Relationship Id="rId3" Type="http://schemas.openxmlformats.org/officeDocument/2006/relationships/settings" Target="settings.xml"/><Relationship Id="rId214" Type="http://schemas.openxmlformats.org/officeDocument/2006/relationships/image" Target="media/image207.gif"/><Relationship Id="rId230" Type="http://schemas.openxmlformats.org/officeDocument/2006/relationships/image" Target="media/image223.gif"/><Relationship Id="rId235" Type="http://schemas.openxmlformats.org/officeDocument/2006/relationships/image" Target="media/image228.gif"/><Relationship Id="rId251" Type="http://schemas.openxmlformats.org/officeDocument/2006/relationships/image" Target="media/image244.gif"/><Relationship Id="rId256" Type="http://schemas.openxmlformats.org/officeDocument/2006/relationships/image" Target="media/image249.gif"/><Relationship Id="rId277" Type="http://schemas.openxmlformats.org/officeDocument/2006/relationships/image" Target="media/image270.gif"/><Relationship Id="rId298" Type="http://schemas.openxmlformats.org/officeDocument/2006/relationships/image" Target="media/image291.gif"/><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60.gif"/><Relationship Id="rId116" Type="http://schemas.openxmlformats.org/officeDocument/2006/relationships/image" Target="media/image109.gif"/><Relationship Id="rId137" Type="http://schemas.openxmlformats.org/officeDocument/2006/relationships/image" Target="media/image130.gif"/><Relationship Id="rId158" Type="http://schemas.openxmlformats.org/officeDocument/2006/relationships/image" Target="media/image151.gif"/><Relationship Id="rId272" Type="http://schemas.openxmlformats.org/officeDocument/2006/relationships/image" Target="media/image265.gif"/><Relationship Id="rId293" Type="http://schemas.openxmlformats.org/officeDocument/2006/relationships/image" Target="media/image286.gif"/><Relationship Id="rId302" Type="http://schemas.openxmlformats.org/officeDocument/2006/relationships/image" Target="media/image295.gif"/><Relationship Id="rId307" Type="http://schemas.openxmlformats.org/officeDocument/2006/relationships/image" Target="media/image300.gif"/><Relationship Id="rId323" Type="http://schemas.openxmlformats.org/officeDocument/2006/relationships/oleObject" Target="embeddings/oleObject6.bin"/><Relationship Id="rId328" Type="http://schemas.openxmlformats.org/officeDocument/2006/relationships/hyperlink" Target="http://www.sciencedirect.com/science?_ob=ArticleURL&amp;_udi=B6V14-4MFCVV9-2&amp;_user=10&amp;_rdoc=1&amp;_fmt=&amp;_orig=search&amp;_sort=d&amp;view=c&amp;_acct=C000050221&amp;_version=1&amp;_urlVersion=0&amp;_userid=10&amp;md5=25d447ea833fbfca242534f1f9a20335" TargetMode="External"/><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5.gif"/><Relationship Id="rId83" Type="http://schemas.openxmlformats.org/officeDocument/2006/relationships/image" Target="media/image76.gif"/><Relationship Id="rId88" Type="http://schemas.openxmlformats.org/officeDocument/2006/relationships/image" Target="media/image81.gif"/><Relationship Id="rId111" Type="http://schemas.openxmlformats.org/officeDocument/2006/relationships/image" Target="media/image104.gif"/><Relationship Id="rId132" Type="http://schemas.openxmlformats.org/officeDocument/2006/relationships/image" Target="media/image125.gif"/><Relationship Id="rId153" Type="http://schemas.openxmlformats.org/officeDocument/2006/relationships/image" Target="media/image146.gif"/><Relationship Id="rId174" Type="http://schemas.openxmlformats.org/officeDocument/2006/relationships/image" Target="media/image167.gif"/><Relationship Id="rId179" Type="http://schemas.openxmlformats.org/officeDocument/2006/relationships/image" Target="media/image172.gif"/><Relationship Id="rId195" Type="http://schemas.openxmlformats.org/officeDocument/2006/relationships/image" Target="media/image188.gif"/><Relationship Id="rId209" Type="http://schemas.openxmlformats.org/officeDocument/2006/relationships/image" Target="media/image202.gif"/><Relationship Id="rId190" Type="http://schemas.openxmlformats.org/officeDocument/2006/relationships/image" Target="media/image183.gif"/><Relationship Id="rId204" Type="http://schemas.openxmlformats.org/officeDocument/2006/relationships/image" Target="media/image197.gif"/><Relationship Id="rId220" Type="http://schemas.openxmlformats.org/officeDocument/2006/relationships/image" Target="media/image213.gif"/><Relationship Id="rId225" Type="http://schemas.openxmlformats.org/officeDocument/2006/relationships/image" Target="media/image218.gif"/><Relationship Id="rId241" Type="http://schemas.openxmlformats.org/officeDocument/2006/relationships/image" Target="media/image234.gif"/><Relationship Id="rId246" Type="http://schemas.openxmlformats.org/officeDocument/2006/relationships/image" Target="media/image239.gif"/><Relationship Id="rId267" Type="http://schemas.openxmlformats.org/officeDocument/2006/relationships/image" Target="media/image260.gif"/><Relationship Id="rId288" Type="http://schemas.openxmlformats.org/officeDocument/2006/relationships/image" Target="media/image281.gif"/><Relationship Id="rId15" Type="http://schemas.openxmlformats.org/officeDocument/2006/relationships/image" Target="media/image8.png"/><Relationship Id="rId36" Type="http://schemas.openxmlformats.org/officeDocument/2006/relationships/image" Target="media/image29.png"/><Relationship Id="rId57" Type="http://schemas.openxmlformats.org/officeDocument/2006/relationships/image" Target="media/image50.gif"/><Relationship Id="rId106" Type="http://schemas.openxmlformats.org/officeDocument/2006/relationships/image" Target="media/image99.gif"/><Relationship Id="rId127" Type="http://schemas.openxmlformats.org/officeDocument/2006/relationships/image" Target="media/image120.gif"/><Relationship Id="rId262" Type="http://schemas.openxmlformats.org/officeDocument/2006/relationships/image" Target="media/image255.gif"/><Relationship Id="rId283" Type="http://schemas.openxmlformats.org/officeDocument/2006/relationships/image" Target="media/image276.gif"/><Relationship Id="rId313" Type="http://schemas.openxmlformats.org/officeDocument/2006/relationships/oleObject" Target="embeddings/oleObject1.bin"/><Relationship Id="rId318" Type="http://schemas.openxmlformats.org/officeDocument/2006/relationships/image" Target="media/image308.wmf"/><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5.gif"/><Relationship Id="rId73" Type="http://schemas.openxmlformats.org/officeDocument/2006/relationships/image" Target="media/image66.gif"/><Relationship Id="rId78" Type="http://schemas.openxmlformats.org/officeDocument/2006/relationships/image" Target="media/image71.gif"/><Relationship Id="rId94" Type="http://schemas.openxmlformats.org/officeDocument/2006/relationships/image" Target="media/image87.gif"/><Relationship Id="rId99" Type="http://schemas.openxmlformats.org/officeDocument/2006/relationships/image" Target="media/image92.gif"/><Relationship Id="rId101" Type="http://schemas.openxmlformats.org/officeDocument/2006/relationships/image" Target="media/image94.gif"/><Relationship Id="rId122" Type="http://schemas.openxmlformats.org/officeDocument/2006/relationships/image" Target="media/image115.gif"/><Relationship Id="rId143" Type="http://schemas.openxmlformats.org/officeDocument/2006/relationships/image" Target="media/image136.gif"/><Relationship Id="rId148" Type="http://schemas.openxmlformats.org/officeDocument/2006/relationships/image" Target="media/image141.gif"/><Relationship Id="rId164" Type="http://schemas.openxmlformats.org/officeDocument/2006/relationships/image" Target="media/image157.gif"/><Relationship Id="rId169" Type="http://schemas.openxmlformats.org/officeDocument/2006/relationships/image" Target="media/image162.gif"/><Relationship Id="rId185" Type="http://schemas.openxmlformats.org/officeDocument/2006/relationships/image" Target="media/image178.gif"/><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image" Target="media/image173.gif"/><Relationship Id="rId210" Type="http://schemas.openxmlformats.org/officeDocument/2006/relationships/image" Target="media/image203.gif"/><Relationship Id="rId215" Type="http://schemas.openxmlformats.org/officeDocument/2006/relationships/image" Target="media/image208.gif"/><Relationship Id="rId236" Type="http://schemas.openxmlformats.org/officeDocument/2006/relationships/image" Target="media/image229.gif"/><Relationship Id="rId257" Type="http://schemas.openxmlformats.org/officeDocument/2006/relationships/image" Target="media/image250.gif"/><Relationship Id="rId278" Type="http://schemas.openxmlformats.org/officeDocument/2006/relationships/image" Target="media/image271.gif"/><Relationship Id="rId26" Type="http://schemas.openxmlformats.org/officeDocument/2006/relationships/image" Target="media/image19.png"/><Relationship Id="rId231" Type="http://schemas.openxmlformats.org/officeDocument/2006/relationships/image" Target="media/image224.gif"/><Relationship Id="rId252" Type="http://schemas.openxmlformats.org/officeDocument/2006/relationships/image" Target="media/image245.gif"/><Relationship Id="rId273" Type="http://schemas.openxmlformats.org/officeDocument/2006/relationships/image" Target="media/image266.gif"/><Relationship Id="rId294" Type="http://schemas.openxmlformats.org/officeDocument/2006/relationships/image" Target="media/image287.gif"/><Relationship Id="rId308" Type="http://schemas.openxmlformats.org/officeDocument/2006/relationships/image" Target="media/image301.gif"/><Relationship Id="rId329" Type="http://schemas.openxmlformats.org/officeDocument/2006/relationships/hyperlink" Target="http://www.sciencedirect.com/science?_ob=ArticleURL&amp;_udi=B6V14-4MFCVV9-2&amp;_user=10&amp;_rdoc=1&amp;_fmt=&amp;_orig=search&amp;_sort=d&amp;view=c&amp;_acct=C000050221&amp;_version=1&amp;_urlVersion=0&amp;_userid=10&amp;md5=25d447ea833fbfca242534f1f9a20335" TargetMode="External"/><Relationship Id="rId47" Type="http://schemas.openxmlformats.org/officeDocument/2006/relationships/image" Target="media/image40.png"/><Relationship Id="rId68" Type="http://schemas.openxmlformats.org/officeDocument/2006/relationships/image" Target="media/image61.png"/><Relationship Id="rId89" Type="http://schemas.openxmlformats.org/officeDocument/2006/relationships/image" Target="media/image82.gif"/><Relationship Id="rId112" Type="http://schemas.openxmlformats.org/officeDocument/2006/relationships/image" Target="media/image105.gif"/><Relationship Id="rId133" Type="http://schemas.openxmlformats.org/officeDocument/2006/relationships/image" Target="media/image126.gif"/><Relationship Id="rId154" Type="http://schemas.openxmlformats.org/officeDocument/2006/relationships/image" Target="media/image147.gif"/><Relationship Id="rId175" Type="http://schemas.openxmlformats.org/officeDocument/2006/relationships/image" Target="media/image168.gif"/><Relationship Id="rId196" Type="http://schemas.openxmlformats.org/officeDocument/2006/relationships/image" Target="media/image189.gif"/><Relationship Id="rId200" Type="http://schemas.openxmlformats.org/officeDocument/2006/relationships/image" Target="media/image193.gif"/><Relationship Id="rId16" Type="http://schemas.openxmlformats.org/officeDocument/2006/relationships/image" Target="media/image9.png"/><Relationship Id="rId221" Type="http://schemas.openxmlformats.org/officeDocument/2006/relationships/image" Target="media/image214.gif"/><Relationship Id="rId242" Type="http://schemas.openxmlformats.org/officeDocument/2006/relationships/image" Target="media/image235.gif"/><Relationship Id="rId263" Type="http://schemas.openxmlformats.org/officeDocument/2006/relationships/image" Target="media/image256.gif"/><Relationship Id="rId284" Type="http://schemas.openxmlformats.org/officeDocument/2006/relationships/image" Target="media/image277.gif"/><Relationship Id="rId319" Type="http://schemas.openxmlformats.org/officeDocument/2006/relationships/oleObject" Target="embeddings/oleObject4.bin"/><Relationship Id="rId37" Type="http://schemas.openxmlformats.org/officeDocument/2006/relationships/image" Target="media/image30.png"/><Relationship Id="rId58" Type="http://schemas.openxmlformats.org/officeDocument/2006/relationships/image" Target="media/image51.gif"/><Relationship Id="rId79" Type="http://schemas.openxmlformats.org/officeDocument/2006/relationships/image" Target="media/image72.gif"/><Relationship Id="rId102" Type="http://schemas.openxmlformats.org/officeDocument/2006/relationships/image" Target="media/image95.gif"/><Relationship Id="rId123" Type="http://schemas.openxmlformats.org/officeDocument/2006/relationships/image" Target="media/image116.gif"/><Relationship Id="rId144" Type="http://schemas.openxmlformats.org/officeDocument/2006/relationships/image" Target="media/image137.gif"/><Relationship Id="rId330" Type="http://schemas.openxmlformats.org/officeDocument/2006/relationships/hyperlink" Target="http://www.sciencedirect.com/science?_ob=ArticleURL&amp;_udi=B6V14-4MFCVV9-2&amp;_user=10&amp;_rdoc=1&amp;_fmt=&amp;_orig=search&amp;_sort=d&amp;view=c&amp;_acct=C000050221&amp;_version=1&amp;_urlVersion=0&amp;_userid=10&amp;md5=25d447ea833fbfca242534f1f9a20335" TargetMode="External"/><Relationship Id="rId90" Type="http://schemas.openxmlformats.org/officeDocument/2006/relationships/image" Target="media/image83.gif"/><Relationship Id="rId165" Type="http://schemas.openxmlformats.org/officeDocument/2006/relationships/image" Target="media/image158.gif"/><Relationship Id="rId186" Type="http://schemas.openxmlformats.org/officeDocument/2006/relationships/image" Target="media/image179.gif"/><Relationship Id="rId211" Type="http://schemas.openxmlformats.org/officeDocument/2006/relationships/image" Target="media/image204.gif"/><Relationship Id="rId232" Type="http://schemas.openxmlformats.org/officeDocument/2006/relationships/image" Target="media/image225.gif"/><Relationship Id="rId253" Type="http://schemas.openxmlformats.org/officeDocument/2006/relationships/image" Target="media/image246.gif"/><Relationship Id="rId274" Type="http://schemas.openxmlformats.org/officeDocument/2006/relationships/image" Target="media/image267.gif"/><Relationship Id="rId295" Type="http://schemas.openxmlformats.org/officeDocument/2006/relationships/image" Target="media/image288.gif"/><Relationship Id="rId309" Type="http://schemas.openxmlformats.org/officeDocument/2006/relationships/image" Target="media/image302.gif"/><Relationship Id="rId27" Type="http://schemas.openxmlformats.org/officeDocument/2006/relationships/image" Target="media/image20.png"/><Relationship Id="rId48" Type="http://schemas.openxmlformats.org/officeDocument/2006/relationships/image" Target="media/image41.gif"/><Relationship Id="rId69" Type="http://schemas.openxmlformats.org/officeDocument/2006/relationships/image" Target="media/image62.gif"/><Relationship Id="rId113" Type="http://schemas.openxmlformats.org/officeDocument/2006/relationships/image" Target="media/image106.gif"/><Relationship Id="rId134" Type="http://schemas.openxmlformats.org/officeDocument/2006/relationships/image" Target="media/image127.gif"/><Relationship Id="rId320" Type="http://schemas.openxmlformats.org/officeDocument/2006/relationships/image" Target="media/image309.wmf"/><Relationship Id="rId80" Type="http://schemas.openxmlformats.org/officeDocument/2006/relationships/image" Target="media/image73.gif"/><Relationship Id="rId155" Type="http://schemas.openxmlformats.org/officeDocument/2006/relationships/image" Target="media/image148.gif"/><Relationship Id="rId176" Type="http://schemas.openxmlformats.org/officeDocument/2006/relationships/image" Target="media/image169.gif"/><Relationship Id="rId197" Type="http://schemas.openxmlformats.org/officeDocument/2006/relationships/image" Target="media/image190.gif"/><Relationship Id="rId201" Type="http://schemas.openxmlformats.org/officeDocument/2006/relationships/image" Target="media/image194.gif"/><Relationship Id="rId222" Type="http://schemas.openxmlformats.org/officeDocument/2006/relationships/image" Target="media/image215.gif"/><Relationship Id="rId243" Type="http://schemas.openxmlformats.org/officeDocument/2006/relationships/image" Target="media/image236.gif"/><Relationship Id="rId264" Type="http://schemas.openxmlformats.org/officeDocument/2006/relationships/image" Target="media/image257.gif"/><Relationship Id="rId285" Type="http://schemas.openxmlformats.org/officeDocument/2006/relationships/image" Target="media/image278.gif"/><Relationship Id="rId17" Type="http://schemas.openxmlformats.org/officeDocument/2006/relationships/image" Target="media/image10.png"/><Relationship Id="rId38" Type="http://schemas.openxmlformats.org/officeDocument/2006/relationships/image" Target="media/image31.png"/><Relationship Id="rId59" Type="http://schemas.openxmlformats.org/officeDocument/2006/relationships/image" Target="media/image52.gif"/><Relationship Id="rId103" Type="http://schemas.openxmlformats.org/officeDocument/2006/relationships/image" Target="media/image96.gif"/><Relationship Id="rId124" Type="http://schemas.openxmlformats.org/officeDocument/2006/relationships/image" Target="media/image117.gif"/><Relationship Id="rId310" Type="http://schemas.openxmlformats.org/officeDocument/2006/relationships/image" Target="media/image303.gif"/><Relationship Id="rId70" Type="http://schemas.openxmlformats.org/officeDocument/2006/relationships/image" Target="media/image63.gif"/><Relationship Id="rId91" Type="http://schemas.openxmlformats.org/officeDocument/2006/relationships/image" Target="media/image84.gif"/><Relationship Id="rId145" Type="http://schemas.openxmlformats.org/officeDocument/2006/relationships/image" Target="media/image138.gif"/><Relationship Id="rId166" Type="http://schemas.openxmlformats.org/officeDocument/2006/relationships/image" Target="media/image159.gif"/><Relationship Id="rId187" Type="http://schemas.openxmlformats.org/officeDocument/2006/relationships/image" Target="media/image180.gif"/><Relationship Id="rId331" Type="http://schemas.openxmlformats.org/officeDocument/2006/relationships/hyperlink" Target="http://www.sciencedirect.com/science?_ob=ArticleURL&amp;_udi=B6V14-4MFCVV9-2&amp;_user=10&amp;_rdoc=1&amp;_fmt=&amp;_orig=search&amp;_sort=d&amp;view=c&amp;_acct=C000050221&amp;_version=1&amp;_urlVersion=0&amp;_userid=10&amp;md5=25d447ea833fbfca242534f1f9a20335" TargetMode="External"/><Relationship Id="rId1" Type="http://schemas.openxmlformats.org/officeDocument/2006/relationships/numbering" Target="numbering.xml"/><Relationship Id="rId212" Type="http://schemas.openxmlformats.org/officeDocument/2006/relationships/image" Target="media/image205.gif"/><Relationship Id="rId233" Type="http://schemas.openxmlformats.org/officeDocument/2006/relationships/image" Target="media/image226.gif"/><Relationship Id="rId254" Type="http://schemas.openxmlformats.org/officeDocument/2006/relationships/image" Target="media/image247.gif"/><Relationship Id="rId28" Type="http://schemas.openxmlformats.org/officeDocument/2006/relationships/image" Target="media/image21.png"/><Relationship Id="rId49" Type="http://schemas.openxmlformats.org/officeDocument/2006/relationships/image" Target="media/image42.gif"/><Relationship Id="rId114" Type="http://schemas.openxmlformats.org/officeDocument/2006/relationships/image" Target="media/image107.gif"/><Relationship Id="rId275" Type="http://schemas.openxmlformats.org/officeDocument/2006/relationships/image" Target="media/image268.gif"/><Relationship Id="rId296" Type="http://schemas.openxmlformats.org/officeDocument/2006/relationships/image" Target="media/image289.gif"/><Relationship Id="rId300" Type="http://schemas.openxmlformats.org/officeDocument/2006/relationships/image" Target="media/image293.gif"/><Relationship Id="rId60" Type="http://schemas.openxmlformats.org/officeDocument/2006/relationships/image" Target="media/image53.gif"/><Relationship Id="rId81" Type="http://schemas.openxmlformats.org/officeDocument/2006/relationships/image" Target="media/image74.gif"/><Relationship Id="rId135" Type="http://schemas.openxmlformats.org/officeDocument/2006/relationships/image" Target="media/image128.gif"/><Relationship Id="rId156" Type="http://schemas.openxmlformats.org/officeDocument/2006/relationships/image" Target="media/image149.gif"/><Relationship Id="rId177" Type="http://schemas.openxmlformats.org/officeDocument/2006/relationships/image" Target="media/image170.gif"/><Relationship Id="rId198" Type="http://schemas.openxmlformats.org/officeDocument/2006/relationships/image" Target="media/image191.gif"/><Relationship Id="rId321" Type="http://schemas.openxmlformats.org/officeDocument/2006/relationships/oleObject" Target="embeddings/oleObject5.bin"/><Relationship Id="rId202" Type="http://schemas.openxmlformats.org/officeDocument/2006/relationships/image" Target="media/image195.gif"/><Relationship Id="rId223" Type="http://schemas.openxmlformats.org/officeDocument/2006/relationships/image" Target="media/image216.gif"/><Relationship Id="rId244" Type="http://schemas.openxmlformats.org/officeDocument/2006/relationships/image" Target="media/image237.gif"/><Relationship Id="rId18" Type="http://schemas.openxmlformats.org/officeDocument/2006/relationships/image" Target="media/image11.png"/><Relationship Id="rId39" Type="http://schemas.openxmlformats.org/officeDocument/2006/relationships/image" Target="media/image32.png"/><Relationship Id="rId265" Type="http://schemas.openxmlformats.org/officeDocument/2006/relationships/image" Target="media/image258.gif"/><Relationship Id="rId286" Type="http://schemas.openxmlformats.org/officeDocument/2006/relationships/image" Target="media/image279.gif"/><Relationship Id="rId50" Type="http://schemas.openxmlformats.org/officeDocument/2006/relationships/image" Target="media/image43.gif"/><Relationship Id="rId104" Type="http://schemas.openxmlformats.org/officeDocument/2006/relationships/image" Target="media/image97.gif"/><Relationship Id="rId125" Type="http://schemas.openxmlformats.org/officeDocument/2006/relationships/image" Target="media/image118.gif"/><Relationship Id="rId146" Type="http://schemas.openxmlformats.org/officeDocument/2006/relationships/image" Target="media/image139.gif"/><Relationship Id="rId167" Type="http://schemas.openxmlformats.org/officeDocument/2006/relationships/image" Target="media/image160.gif"/><Relationship Id="rId188" Type="http://schemas.openxmlformats.org/officeDocument/2006/relationships/image" Target="media/image181.gif"/><Relationship Id="rId311" Type="http://schemas.openxmlformats.org/officeDocument/2006/relationships/image" Target="media/image304.gif"/><Relationship Id="rId332" Type="http://schemas.openxmlformats.org/officeDocument/2006/relationships/fontTable" Target="fontTable.xml"/><Relationship Id="rId71" Type="http://schemas.openxmlformats.org/officeDocument/2006/relationships/image" Target="media/image64.gif"/><Relationship Id="rId92" Type="http://schemas.openxmlformats.org/officeDocument/2006/relationships/image" Target="media/image85.gif"/><Relationship Id="rId213" Type="http://schemas.openxmlformats.org/officeDocument/2006/relationships/image" Target="media/image206.gif"/><Relationship Id="rId234" Type="http://schemas.openxmlformats.org/officeDocument/2006/relationships/image" Target="media/image227.gif"/><Relationship Id="rId2" Type="http://schemas.openxmlformats.org/officeDocument/2006/relationships/styles" Target="styles.xml"/><Relationship Id="rId29" Type="http://schemas.openxmlformats.org/officeDocument/2006/relationships/image" Target="media/image22.png"/><Relationship Id="rId255" Type="http://schemas.openxmlformats.org/officeDocument/2006/relationships/image" Target="media/image248.gif"/><Relationship Id="rId276" Type="http://schemas.openxmlformats.org/officeDocument/2006/relationships/image" Target="media/image269.gif"/><Relationship Id="rId297" Type="http://schemas.openxmlformats.org/officeDocument/2006/relationships/image" Target="media/image290.gif"/><Relationship Id="rId40" Type="http://schemas.openxmlformats.org/officeDocument/2006/relationships/image" Target="media/image33.png"/><Relationship Id="rId115" Type="http://schemas.openxmlformats.org/officeDocument/2006/relationships/image" Target="media/image108.gif"/><Relationship Id="rId136" Type="http://schemas.openxmlformats.org/officeDocument/2006/relationships/image" Target="media/image129.gif"/><Relationship Id="rId157" Type="http://schemas.openxmlformats.org/officeDocument/2006/relationships/image" Target="media/image150.gif"/><Relationship Id="rId178" Type="http://schemas.openxmlformats.org/officeDocument/2006/relationships/image" Target="media/image171.gif"/><Relationship Id="rId301" Type="http://schemas.openxmlformats.org/officeDocument/2006/relationships/image" Target="media/image294.gif"/><Relationship Id="rId322" Type="http://schemas.openxmlformats.org/officeDocument/2006/relationships/image" Target="media/image310.wmf"/><Relationship Id="rId61" Type="http://schemas.openxmlformats.org/officeDocument/2006/relationships/image" Target="media/image54.gif"/><Relationship Id="rId82" Type="http://schemas.openxmlformats.org/officeDocument/2006/relationships/image" Target="media/image75.gif"/><Relationship Id="rId199" Type="http://schemas.openxmlformats.org/officeDocument/2006/relationships/image" Target="media/image192.gif"/><Relationship Id="rId203" Type="http://schemas.openxmlformats.org/officeDocument/2006/relationships/image" Target="media/image196.gif"/><Relationship Id="rId19" Type="http://schemas.openxmlformats.org/officeDocument/2006/relationships/image" Target="media/image12.png"/><Relationship Id="rId224" Type="http://schemas.openxmlformats.org/officeDocument/2006/relationships/image" Target="media/image217.gif"/><Relationship Id="rId245" Type="http://schemas.openxmlformats.org/officeDocument/2006/relationships/image" Target="media/image238.gif"/><Relationship Id="rId266" Type="http://schemas.openxmlformats.org/officeDocument/2006/relationships/image" Target="media/image259.gif"/><Relationship Id="rId287" Type="http://schemas.openxmlformats.org/officeDocument/2006/relationships/image" Target="media/image280.gif"/><Relationship Id="rId30" Type="http://schemas.openxmlformats.org/officeDocument/2006/relationships/image" Target="media/image23.png"/><Relationship Id="rId105" Type="http://schemas.openxmlformats.org/officeDocument/2006/relationships/image" Target="media/image98.gif"/><Relationship Id="rId126" Type="http://schemas.openxmlformats.org/officeDocument/2006/relationships/image" Target="media/image119.gif"/><Relationship Id="rId147" Type="http://schemas.openxmlformats.org/officeDocument/2006/relationships/image" Target="media/image140.gif"/><Relationship Id="rId168" Type="http://schemas.openxmlformats.org/officeDocument/2006/relationships/image" Target="media/image161.gif"/><Relationship Id="rId312" Type="http://schemas.openxmlformats.org/officeDocument/2006/relationships/image" Target="media/image305.wmf"/><Relationship Id="rId3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10</Pages>
  <Words>4031</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vt:lpstr>
    </vt:vector>
  </TitlesOfParts>
  <Company>IEEE Computer Society</Company>
  <LinksUpToDate>false</LinksUpToDate>
  <CharactersWithSpaces>26955</CharactersWithSpaces>
  <SharedDoc>false</SharedDoc>
  <HLinks>
    <vt:vector size="114" baseType="variant">
      <vt:variant>
        <vt:i4>1441863</vt:i4>
      </vt:variant>
      <vt:variant>
        <vt:i4>81</vt:i4>
      </vt:variant>
      <vt:variant>
        <vt:i4>0</vt:i4>
      </vt:variant>
      <vt:variant>
        <vt:i4>5</vt:i4>
      </vt:variant>
      <vt:variant>
        <vt:lpwstr>http://www.idiap.ch/~bengio/publications/pdf/rr02-46.pdf</vt:lpwstr>
      </vt:variant>
      <vt:variant>
        <vt:lpwstr/>
      </vt:variant>
      <vt:variant>
        <vt:i4>5898305</vt:i4>
      </vt:variant>
      <vt:variant>
        <vt:i4>78</vt:i4>
      </vt:variant>
      <vt:variant>
        <vt:i4>0</vt:i4>
      </vt:variant>
      <vt:variant>
        <vt:i4>5</vt:i4>
      </vt:variant>
      <vt:variant>
        <vt:lpwstr>http://portal.acm.org/results.cfm?query=author%3AAlessandro%20Sperduti&amp;querydisp=author%3AAlessandro%20Sperduti&amp;coll=GUIDE&amp;dl=&amp;CFID=15151515&amp;CFTOKEN=6184618</vt:lpwstr>
      </vt:variant>
      <vt:variant>
        <vt:lpwstr/>
      </vt:variant>
      <vt:variant>
        <vt:i4>6094918</vt:i4>
      </vt:variant>
      <vt:variant>
        <vt:i4>75</vt:i4>
      </vt:variant>
      <vt:variant>
        <vt:i4>0</vt:i4>
      </vt:variant>
      <vt:variant>
        <vt:i4>5</vt:i4>
      </vt:variant>
      <vt:variant>
        <vt:lpwstr>http://portal.acm.org/results.cfm?query=author%3AFrancesco%20Masulli&amp;querydisp=author%3AFrancesco%20Masulli&amp;coll=GUIDE&amp;dl=&amp;CFID=15151515&amp;CFTOKEN=6184618</vt:lpwstr>
      </vt:variant>
      <vt:variant>
        <vt:lpwstr/>
      </vt:variant>
      <vt:variant>
        <vt:i4>5177428</vt:i4>
      </vt:variant>
      <vt:variant>
        <vt:i4>72</vt:i4>
      </vt:variant>
      <vt:variant>
        <vt:i4>0</vt:i4>
      </vt:variant>
      <vt:variant>
        <vt:i4>5</vt:i4>
      </vt:variant>
      <vt:variant>
        <vt:lpwstr>http://portal.acm.org/results.cfm?query=author%3ANicola%20Giusti&amp;querydisp=author%3ANicola%20Giusti&amp;coll=GUIDE&amp;dl=&amp;CFID=15151515&amp;CFTOKEN=6184618</vt:lpwstr>
      </vt:variant>
      <vt:variant>
        <vt:lpwstr/>
      </vt:variant>
      <vt:variant>
        <vt:i4>5898283</vt:i4>
      </vt:variant>
      <vt:variant>
        <vt:i4>69</vt:i4>
      </vt:variant>
      <vt:variant>
        <vt:i4>0</vt:i4>
      </vt:variant>
      <vt:variant>
        <vt:i4>5</vt:i4>
      </vt:variant>
      <vt:variant>
        <vt:lpwstr>http://www.vldb.org/dblp/db/indices/a-tree/s/Suen:Ching_Y=.html</vt:lpwstr>
      </vt:variant>
      <vt:variant>
        <vt:lpwstr/>
      </vt:variant>
      <vt:variant>
        <vt:i4>1507443</vt:i4>
      </vt:variant>
      <vt:variant>
        <vt:i4>66</vt:i4>
      </vt:variant>
      <vt:variant>
        <vt:i4>0</vt:i4>
      </vt:variant>
      <vt:variant>
        <vt:i4>5</vt:i4>
      </vt:variant>
      <vt:variant>
        <vt:lpwstr>http://www.vldb.org/dblp/db/indices/a-tree/y/Yacoub:Rita_A=.html</vt:lpwstr>
      </vt:variant>
      <vt:variant>
        <vt:lpwstr/>
      </vt:variant>
      <vt:variant>
        <vt:i4>4128797</vt:i4>
      </vt:variant>
      <vt:variant>
        <vt:i4>63</vt:i4>
      </vt:variant>
      <vt:variant>
        <vt:i4>0</vt:i4>
      </vt:variant>
      <vt:variant>
        <vt:i4>5</vt:i4>
      </vt:variant>
      <vt:variant>
        <vt:lpwstr>http://www.informatik.uni-trier.de/~ley/db/indices/a-tree/a/Al=Jarrah:Omar_M=.html</vt:lpwstr>
      </vt:variant>
      <vt:variant>
        <vt:lpwstr/>
      </vt:variant>
      <vt:variant>
        <vt:i4>1310721</vt:i4>
      </vt:variant>
      <vt:variant>
        <vt:i4>60</vt:i4>
      </vt:variant>
      <vt:variant>
        <vt:i4>0</vt:i4>
      </vt:variant>
      <vt:variant>
        <vt:i4>5</vt:i4>
      </vt:variant>
      <vt:variant>
        <vt:lpwstr>http://www.informatik.uni-trier.de/~ley/db/indices/a-tree/r/Rahmati:Mohammad.html</vt:lpwstr>
      </vt:variant>
      <vt:variant>
        <vt:lpwstr/>
      </vt:variant>
      <vt:variant>
        <vt:i4>917528</vt:i4>
      </vt:variant>
      <vt:variant>
        <vt:i4>57</vt:i4>
      </vt:variant>
      <vt:variant>
        <vt:i4>0</vt:i4>
      </vt:variant>
      <vt:variant>
        <vt:i4>5</vt:i4>
      </vt:variant>
      <vt:variant>
        <vt:lpwstr>http://www.vldb.org/dblp/db/indices/a-tree/z/Ziaratban:Majid.html</vt:lpwstr>
      </vt:variant>
      <vt:variant>
        <vt:lpwstr/>
      </vt:variant>
      <vt:variant>
        <vt:i4>458752</vt:i4>
      </vt:variant>
      <vt:variant>
        <vt:i4>54</vt:i4>
      </vt:variant>
      <vt:variant>
        <vt:i4>0</vt:i4>
      </vt:variant>
      <vt:variant>
        <vt:i4>5</vt:i4>
      </vt:variant>
      <vt:variant>
        <vt:lpwstr>http://www.vldb.org/dblp/db/indices/a-tree/m/Mozaffari:Saeed.html</vt:lpwstr>
      </vt:variant>
      <vt:variant>
        <vt:lpwstr/>
      </vt:variant>
      <vt:variant>
        <vt:i4>196674</vt:i4>
      </vt:variant>
      <vt:variant>
        <vt:i4>51</vt:i4>
      </vt:variant>
      <vt:variant>
        <vt:i4>0</vt:i4>
      </vt:variant>
      <vt:variant>
        <vt:i4>5</vt:i4>
      </vt:variant>
      <vt:variant>
        <vt:lpwstr>http://www.acm.org/turing/sigmod/dblp/db/indices/a-tree/n/Niculescu=Mizil:Alexandru.html</vt:lpwstr>
      </vt:variant>
      <vt:variant>
        <vt:lpwstr/>
      </vt:variant>
      <vt:variant>
        <vt:i4>4980794</vt:i4>
      </vt:variant>
      <vt:variant>
        <vt:i4>48</vt:i4>
      </vt:variant>
      <vt:variant>
        <vt:i4>0</vt:i4>
      </vt:variant>
      <vt:variant>
        <vt:i4>5</vt:i4>
      </vt:variant>
      <vt:variant>
        <vt:lpwstr>http://www.sciencedirect.com/science?_ob=ArticleURL&amp;_udi=B6V14-4MFCVV9-2&amp;_user=10&amp;_rdoc=1&amp;_fmt=&amp;_orig=search&amp;_sort=d&amp;view=c&amp;_acct=C000050221&amp;_version=1&amp;_urlVersion=0&amp;_userid=10&amp;md5=25d447ea833fbfca242534f1f9a20335</vt:lpwstr>
      </vt:variant>
      <vt:variant>
        <vt:lpwstr>aff1#aff1</vt:lpwstr>
      </vt:variant>
      <vt:variant>
        <vt:i4>4128843</vt:i4>
      </vt:variant>
      <vt:variant>
        <vt:i4>45</vt:i4>
      </vt:variant>
      <vt:variant>
        <vt:i4>0</vt:i4>
      </vt:variant>
      <vt:variant>
        <vt:i4>5</vt:i4>
      </vt:variant>
      <vt:variant>
        <vt:lpwstr>http://www.sciencedirect.com/science?_ob=ArticleURL&amp;_udi=B6V14-4MFCVV9-2&amp;_user=10&amp;_rdoc=1&amp;_fmt=&amp;_orig=search&amp;_sort=d&amp;view=c&amp;_acct=C000050221&amp;_version=1&amp;_urlVersion=0&amp;_userid=10&amp;md5=25d447ea833fbfca242534f1f9a20335</vt:lpwstr>
      </vt:variant>
      <vt:variant>
        <vt:lpwstr>biog3#biog3</vt:lpwstr>
      </vt:variant>
      <vt:variant>
        <vt:i4>4128842</vt:i4>
      </vt:variant>
      <vt:variant>
        <vt:i4>42</vt:i4>
      </vt:variant>
      <vt:variant>
        <vt:i4>0</vt:i4>
      </vt:variant>
      <vt:variant>
        <vt:i4>5</vt:i4>
      </vt:variant>
      <vt:variant>
        <vt:lpwstr>http://www.sciencedirect.com/science?_ob=ArticleURL&amp;_udi=B6V14-4MFCVV9-2&amp;_user=10&amp;_rdoc=1&amp;_fmt=&amp;_orig=search&amp;_sort=d&amp;view=c&amp;_acct=C000050221&amp;_version=1&amp;_urlVersion=0&amp;_userid=10&amp;md5=25d447ea833fbfca242534f1f9a20335</vt:lpwstr>
      </vt:variant>
      <vt:variant>
        <vt:lpwstr>biog2#biog2</vt:lpwstr>
      </vt:variant>
      <vt:variant>
        <vt:i4>4980794</vt:i4>
      </vt:variant>
      <vt:variant>
        <vt:i4>39</vt:i4>
      </vt:variant>
      <vt:variant>
        <vt:i4>0</vt:i4>
      </vt:variant>
      <vt:variant>
        <vt:i4>5</vt:i4>
      </vt:variant>
      <vt:variant>
        <vt:lpwstr>http://www.sciencedirect.com/science?_ob=ArticleURL&amp;_udi=B6V14-4MFCVV9-2&amp;_user=10&amp;_rdoc=1&amp;_fmt=&amp;_orig=search&amp;_sort=d&amp;view=c&amp;_acct=C000050221&amp;_version=1&amp;_urlVersion=0&amp;_userid=10&amp;md5=25d447ea833fbfca242534f1f9a20335</vt:lpwstr>
      </vt:variant>
      <vt:variant>
        <vt:lpwstr>aff1#aff1</vt:lpwstr>
      </vt:variant>
      <vt:variant>
        <vt:i4>4128841</vt:i4>
      </vt:variant>
      <vt:variant>
        <vt:i4>36</vt:i4>
      </vt:variant>
      <vt:variant>
        <vt:i4>0</vt:i4>
      </vt:variant>
      <vt:variant>
        <vt:i4>5</vt:i4>
      </vt:variant>
      <vt:variant>
        <vt:lpwstr>http://www.sciencedirect.com/science?_ob=ArticleURL&amp;_udi=B6V14-4MFCVV9-2&amp;_user=10&amp;_rdoc=1&amp;_fmt=&amp;_orig=search&amp;_sort=d&amp;view=c&amp;_acct=C000050221&amp;_version=1&amp;_urlVersion=0&amp;_userid=10&amp;md5=25d447ea833fbfca242534f1f9a20335</vt:lpwstr>
      </vt:variant>
      <vt:variant>
        <vt:lpwstr>biog1#biog1</vt:lpwstr>
      </vt:variant>
      <vt:variant>
        <vt:i4>5505026</vt:i4>
      </vt:variant>
      <vt:variant>
        <vt:i4>33</vt:i4>
      </vt:variant>
      <vt:variant>
        <vt:i4>0</vt:i4>
      </vt:variant>
      <vt:variant>
        <vt:i4>5</vt:i4>
      </vt:variant>
      <vt:variant>
        <vt:lpwstr>http://www.informatik.uni-trier.de/~ley/db/indices/a-tree/l/Loe:Kia=Fock.html</vt:lpwstr>
      </vt:variant>
      <vt:variant>
        <vt:lpwstr/>
      </vt:variant>
      <vt:variant>
        <vt:i4>7929916</vt:i4>
      </vt:variant>
      <vt:variant>
        <vt:i4>30</vt:i4>
      </vt:variant>
      <vt:variant>
        <vt:i4>0</vt:i4>
      </vt:variant>
      <vt:variant>
        <vt:i4>5</vt:i4>
      </vt:variant>
      <vt:variant>
        <vt:lpwstr>http://www.cenparmi.concordia.ca/~jdong/DjxReport99.ps</vt:lpwstr>
      </vt:variant>
      <vt:variant>
        <vt:lpwstr/>
      </vt:variant>
      <vt:variant>
        <vt:i4>458752</vt:i4>
      </vt:variant>
      <vt:variant>
        <vt:i4>0</vt:i4>
      </vt:variant>
      <vt:variant>
        <vt:i4>0</vt:i4>
      </vt:variant>
      <vt:variant>
        <vt:i4>5</vt:i4>
      </vt:variant>
      <vt:variant>
        <vt:lpwstr>http://www.vldb.org/dblp/db/indices/a-tree/m/Mozaffari:Saeed.html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ezzat</dc:creator>
  <cp:keywords/>
  <dc:description/>
  <cp:lastModifiedBy>Maha Mohammed nabeel </cp:lastModifiedBy>
  <cp:revision>9</cp:revision>
  <cp:lastPrinted>2008-11-20T00:05:00Z</cp:lastPrinted>
  <dcterms:created xsi:type="dcterms:W3CDTF">2008-11-23T15:08:00Z</dcterms:created>
  <dcterms:modified xsi:type="dcterms:W3CDTF">2008-11-24T13:15:00Z</dcterms:modified>
</cp:coreProperties>
</file>